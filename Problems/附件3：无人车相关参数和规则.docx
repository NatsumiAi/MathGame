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401" w:rsidRPr="00895CF8" w:rsidRDefault="00250401">
      <w:pPr>
        <w:adjustRightInd w:val="0"/>
        <w:spacing w:line="300" w:lineRule="auto"/>
        <w:rPr>
          <w:rFonts w:eastAsiaTheme="minorEastAsia"/>
          <w:kern w:val="0"/>
          <w:sz w:val="32"/>
          <w:szCs w:val="32"/>
        </w:rPr>
      </w:pPr>
    </w:p>
    <w:p w:rsidR="00250401" w:rsidRPr="00895CF8" w:rsidRDefault="00E2646F">
      <w:pPr>
        <w:adjustRightInd w:val="0"/>
        <w:spacing w:line="300" w:lineRule="auto"/>
        <w:jc w:val="center"/>
        <w:rPr>
          <w:rFonts w:eastAsia="黑体"/>
          <w:kern w:val="0"/>
          <w:sz w:val="32"/>
          <w:szCs w:val="32"/>
        </w:rPr>
      </w:pPr>
      <w:r w:rsidRPr="00895CF8">
        <w:rPr>
          <w:rFonts w:eastAsia="黑体" w:hAnsi="黑体"/>
          <w:kern w:val="0"/>
          <w:sz w:val="32"/>
          <w:szCs w:val="32"/>
        </w:rPr>
        <w:t>附件</w:t>
      </w:r>
      <w:r w:rsidRPr="00895CF8">
        <w:rPr>
          <w:rFonts w:eastAsia="黑体"/>
          <w:kern w:val="0"/>
          <w:sz w:val="32"/>
          <w:szCs w:val="32"/>
        </w:rPr>
        <w:t>3</w:t>
      </w:r>
      <w:r w:rsidRPr="00895CF8">
        <w:rPr>
          <w:rFonts w:eastAsia="黑体" w:hAnsi="黑体"/>
          <w:kern w:val="0"/>
          <w:sz w:val="32"/>
          <w:szCs w:val="32"/>
        </w:rPr>
        <w:t>：无人车相关参数和规则</w:t>
      </w:r>
    </w:p>
    <w:p w:rsidR="00250401" w:rsidRPr="00895CF8" w:rsidRDefault="00E2646F">
      <w:pPr>
        <w:adjustRightInd w:val="0"/>
        <w:spacing w:line="300" w:lineRule="auto"/>
        <w:ind w:firstLineChars="200" w:firstLine="480"/>
        <w:rPr>
          <w:rFonts w:eastAsia="华文中宋"/>
          <w:kern w:val="0"/>
          <w:sz w:val="24"/>
          <w:szCs w:val="24"/>
        </w:rPr>
      </w:pPr>
      <w:r w:rsidRPr="00895CF8">
        <w:rPr>
          <w:rFonts w:eastAsia="华文中宋" w:hAnsi="华文中宋"/>
          <w:kern w:val="0"/>
          <w:sz w:val="24"/>
          <w:szCs w:val="24"/>
        </w:rPr>
        <w:t>一、无人车战技术指标</w:t>
      </w:r>
    </w:p>
    <w:p w:rsidR="00250401" w:rsidRPr="00895CF8" w:rsidRDefault="00E2646F">
      <w:pPr>
        <w:spacing w:line="300" w:lineRule="auto"/>
        <w:ind w:firstLineChars="200" w:firstLine="480"/>
        <w:jc w:val="left"/>
        <w:rPr>
          <w:rFonts w:eastAsiaTheme="minorEastAsia"/>
          <w:sz w:val="24"/>
          <w:szCs w:val="24"/>
        </w:rPr>
      </w:pPr>
      <w:r w:rsidRPr="00895CF8">
        <w:rPr>
          <w:rFonts w:eastAsiaTheme="minorEastAsia"/>
          <w:sz w:val="24"/>
          <w:szCs w:val="24"/>
        </w:rPr>
        <w:t>A</w:t>
      </w:r>
      <w:r w:rsidRPr="00895CF8">
        <w:rPr>
          <w:rFonts w:eastAsiaTheme="minorEastAsia"/>
          <w:sz w:val="24"/>
          <w:szCs w:val="24"/>
        </w:rPr>
        <w:t>型无人车行驶速度和耗电规律均与坡度有关，</w:t>
      </w:r>
      <w:r w:rsidR="008E0022">
        <w:rPr>
          <w:rFonts w:eastAsiaTheme="minorEastAsia" w:hint="eastAsia"/>
          <w:sz w:val="24"/>
          <w:szCs w:val="24"/>
        </w:rPr>
        <w:t>其</w:t>
      </w:r>
      <w:r w:rsidRPr="00895CF8">
        <w:rPr>
          <w:rFonts w:eastAsiaTheme="minorEastAsia"/>
          <w:sz w:val="24"/>
          <w:szCs w:val="24"/>
        </w:rPr>
        <w:t>车战技术指标如表</w:t>
      </w:r>
      <w:r w:rsidRPr="00895CF8">
        <w:rPr>
          <w:rFonts w:eastAsiaTheme="minorEastAsia"/>
          <w:sz w:val="24"/>
          <w:szCs w:val="24"/>
        </w:rPr>
        <w:t>1</w:t>
      </w:r>
      <w:r w:rsidRPr="00895CF8">
        <w:rPr>
          <w:rFonts w:eastAsiaTheme="minorEastAsia"/>
          <w:sz w:val="24"/>
          <w:szCs w:val="24"/>
        </w:rPr>
        <w:t>所示。</w:t>
      </w:r>
    </w:p>
    <w:p w:rsidR="00250401" w:rsidRPr="00895CF8" w:rsidRDefault="00E2646F">
      <w:pPr>
        <w:spacing w:line="300" w:lineRule="auto"/>
        <w:jc w:val="center"/>
        <w:rPr>
          <w:rFonts w:eastAsiaTheme="minorEastAsia"/>
          <w:sz w:val="24"/>
          <w:szCs w:val="24"/>
        </w:rPr>
      </w:pPr>
      <w:r w:rsidRPr="00895CF8">
        <w:rPr>
          <w:rFonts w:eastAsiaTheme="minorEastAsia"/>
          <w:sz w:val="24"/>
          <w:szCs w:val="24"/>
        </w:rPr>
        <w:t>表</w:t>
      </w:r>
      <w:r w:rsidRPr="00895CF8">
        <w:rPr>
          <w:rFonts w:eastAsiaTheme="minorEastAsia"/>
          <w:sz w:val="24"/>
          <w:szCs w:val="24"/>
        </w:rPr>
        <w:t>1</w:t>
      </w:r>
      <w:r w:rsidRPr="00895CF8">
        <w:rPr>
          <w:rFonts w:eastAsiaTheme="minorEastAsia"/>
          <w:sz w:val="24"/>
          <w:szCs w:val="24"/>
        </w:rPr>
        <w:t>：无人车战技术指标</w:t>
      </w:r>
    </w:p>
    <w:tbl>
      <w:tblPr>
        <w:tblW w:w="4806" w:type="pct"/>
        <w:jc w:val="center"/>
        <w:tblLayout w:type="fixed"/>
        <w:tblLook w:val="04A0" w:firstRow="1" w:lastRow="0" w:firstColumn="1" w:lastColumn="0" w:noHBand="0" w:noVBand="1"/>
      </w:tblPr>
      <w:tblGrid>
        <w:gridCol w:w="1118"/>
        <w:gridCol w:w="797"/>
        <w:gridCol w:w="814"/>
        <w:gridCol w:w="912"/>
        <w:gridCol w:w="899"/>
        <w:gridCol w:w="944"/>
        <w:gridCol w:w="904"/>
        <w:gridCol w:w="899"/>
        <w:gridCol w:w="904"/>
      </w:tblGrid>
      <w:tr w:rsidR="00250401" w:rsidRPr="00895CF8" w:rsidTr="008E0022">
        <w:trPr>
          <w:trHeight w:val="413"/>
          <w:jc w:val="center"/>
        </w:trPr>
        <w:tc>
          <w:tcPr>
            <w:tcW w:w="68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50401" w:rsidRPr="00895CF8" w:rsidRDefault="00E2646F">
            <w:pPr>
              <w:widowControl/>
              <w:jc w:val="center"/>
              <w:textAlignment w:val="center"/>
              <w:rPr>
                <w:rFonts w:eastAsia="DengXian"/>
                <w:color w:val="000000"/>
                <w:sz w:val="18"/>
                <w:szCs w:val="18"/>
              </w:rPr>
            </w:pPr>
            <w:r w:rsidRPr="00895CF8">
              <w:rPr>
                <w:rFonts w:eastAsia="DengXian"/>
                <w:color w:val="000000"/>
                <w:sz w:val="18"/>
                <w:szCs w:val="18"/>
              </w:rPr>
              <w:t>车型</w:t>
            </w:r>
          </w:p>
        </w:tc>
        <w:tc>
          <w:tcPr>
            <w:tcW w:w="48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50401" w:rsidRPr="00895CF8" w:rsidRDefault="00E2646F">
            <w:pPr>
              <w:widowControl/>
              <w:jc w:val="center"/>
              <w:textAlignment w:val="center"/>
              <w:rPr>
                <w:rFonts w:eastAsia="DengXian"/>
                <w:color w:val="000000"/>
                <w:sz w:val="18"/>
                <w:szCs w:val="18"/>
              </w:rPr>
            </w:pPr>
            <w:r w:rsidRPr="00895CF8">
              <w:rPr>
                <w:rFonts w:eastAsia="DengXian"/>
                <w:sz w:val="18"/>
                <w:szCs w:val="18"/>
              </w:rPr>
              <w:t>最大载重量</w:t>
            </w:r>
          </w:p>
        </w:tc>
        <w:tc>
          <w:tcPr>
            <w:tcW w:w="49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50401" w:rsidRPr="00895CF8" w:rsidRDefault="00E2646F">
            <w:pPr>
              <w:widowControl/>
              <w:jc w:val="center"/>
              <w:textAlignment w:val="center"/>
              <w:rPr>
                <w:rFonts w:eastAsia="DengXian"/>
                <w:color w:val="000000"/>
                <w:sz w:val="18"/>
                <w:szCs w:val="18"/>
              </w:rPr>
            </w:pPr>
            <w:r w:rsidRPr="00895CF8">
              <w:rPr>
                <w:rFonts w:eastAsia="DengXian"/>
                <w:sz w:val="18"/>
                <w:szCs w:val="18"/>
              </w:rPr>
              <w:t>最大可通行坡度（含）</w:t>
            </w:r>
          </w:p>
        </w:tc>
        <w:tc>
          <w:tcPr>
            <w:tcW w:w="1682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50401" w:rsidRPr="00895CF8" w:rsidRDefault="00E2646F">
            <w:pPr>
              <w:widowControl/>
              <w:jc w:val="center"/>
              <w:textAlignment w:val="center"/>
              <w:rPr>
                <w:rFonts w:eastAsia="DengXian"/>
                <w:color w:val="000000"/>
                <w:sz w:val="18"/>
                <w:szCs w:val="18"/>
              </w:rPr>
            </w:pPr>
            <w:r w:rsidRPr="00895CF8">
              <w:rPr>
                <w:rFonts w:eastAsia="DengXian"/>
                <w:sz w:val="18"/>
                <w:szCs w:val="18"/>
              </w:rPr>
              <w:t>速度</w:t>
            </w:r>
          </w:p>
        </w:tc>
        <w:tc>
          <w:tcPr>
            <w:tcW w:w="1652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50401" w:rsidRPr="00895CF8" w:rsidRDefault="00E2646F">
            <w:pPr>
              <w:widowControl/>
              <w:jc w:val="center"/>
              <w:textAlignment w:val="center"/>
              <w:rPr>
                <w:rFonts w:eastAsia="DengXian"/>
                <w:color w:val="000000"/>
                <w:sz w:val="18"/>
                <w:szCs w:val="18"/>
              </w:rPr>
            </w:pPr>
            <w:r w:rsidRPr="00895CF8">
              <w:rPr>
                <w:rFonts w:eastAsia="DengXian"/>
                <w:sz w:val="18"/>
                <w:szCs w:val="18"/>
              </w:rPr>
              <w:t>耗电系数（</w:t>
            </w:r>
            <w:r w:rsidRPr="00895CF8">
              <w:rPr>
                <w:rFonts w:eastAsia="DengXian"/>
                <w:sz w:val="18"/>
                <w:szCs w:val="18"/>
              </w:rPr>
              <w:t>%/km</w:t>
            </w:r>
            <w:r w:rsidRPr="00895CF8">
              <w:rPr>
                <w:rFonts w:eastAsia="DengXian"/>
                <w:sz w:val="18"/>
                <w:szCs w:val="18"/>
              </w:rPr>
              <w:t>）</w:t>
            </w:r>
          </w:p>
        </w:tc>
      </w:tr>
      <w:tr w:rsidR="00250401" w:rsidRPr="00895CF8" w:rsidTr="008E0022">
        <w:trPr>
          <w:trHeight w:val="505"/>
          <w:jc w:val="center"/>
        </w:trPr>
        <w:tc>
          <w:tcPr>
            <w:tcW w:w="68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50401" w:rsidRPr="00895CF8" w:rsidRDefault="00250401">
            <w:pPr>
              <w:jc w:val="center"/>
              <w:rPr>
                <w:rFonts w:eastAsia="DengXian"/>
                <w:color w:val="000000"/>
                <w:sz w:val="18"/>
                <w:szCs w:val="18"/>
              </w:rPr>
            </w:pPr>
          </w:p>
        </w:tc>
        <w:tc>
          <w:tcPr>
            <w:tcW w:w="48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50401" w:rsidRPr="00895CF8" w:rsidRDefault="00250401">
            <w:pPr>
              <w:jc w:val="center"/>
              <w:rPr>
                <w:rFonts w:eastAsia="DengXian"/>
                <w:color w:val="000000"/>
                <w:sz w:val="18"/>
                <w:szCs w:val="18"/>
              </w:rPr>
            </w:pPr>
          </w:p>
        </w:tc>
        <w:tc>
          <w:tcPr>
            <w:tcW w:w="49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50401" w:rsidRPr="00895CF8" w:rsidRDefault="00250401">
            <w:pPr>
              <w:jc w:val="center"/>
              <w:rPr>
                <w:rFonts w:eastAsia="DengXian"/>
                <w:color w:val="000000"/>
                <w:sz w:val="18"/>
                <w:szCs w:val="18"/>
              </w:rPr>
            </w:pP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50401" w:rsidRPr="00895CF8" w:rsidRDefault="00E2646F">
            <w:pPr>
              <w:widowControl/>
              <w:jc w:val="center"/>
              <w:textAlignment w:val="center"/>
              <w:rPr>
                <w:rFonts w:eastAsia="DengXian"/>
                <w:color w:val="000000"/>
                <w:sz w:val="18"/>
                <w:szCs w:val="18"/>
              </w:rPr>
            </w:pPr>
            <w:r w:rsidRPr="00895CF8">
              <w:rPr>
                <w:rFonts w:eastAsia="DengXian"/>
                <w:sz w:val="18"/>
                <w:szCs w:val="18"/>
              </w:rPr>
              <w:t>[0°,10°)</w:t>
            </w:r>
          </w:p>
        </w:tc>
        <w:tc>
          <w:tcPr>
            <w:tcW w:w="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50401" w:rsidRPr="00895CF8" w:rsidRDefault="00E2646F">
            <w:pPr>
              <w:widowControl/>
              <w:jc w:val="center"/>
              <w:textAlignment w:val="center"/>
              <w:rPr>
                <w:rFonts w:eastAsia="DengXian"/>
                <w:color w:val="000000"/>
                <w:sz w:val="18"/>
                <w:szCs w:val="18"/>
              </w:rPr>
            </w:pPr>
            <w:r w:rsidRPr="00895CF8">
              <w:rPr>
                <w:rFonts w:eastAsia="DengXian"/>
                <w:sz w:val="18"/>
                <w:szCs w:val="18"/>
              </w:rPr>
              <w:t>[10°,20°)</w:t>
            </w:r>
          </w:p>
        </w:tc>
        <w:tc>
          <w:tcPr>
            <w:tcW w:w="5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50401" w:rsidRPr="00895CF8" w:rsidRDefault="00E2646F">
            <w:pPr>
              <w:widowControl/>
              <w:jc w:val="center"/>
              <w:textAlignment w:val="center"/>
              <w:rPr>
                <w:rFonts w:eastAsia="DengXian"/>
                <w:color w:val="000000"/>
                <w:sz w:val="18"/>
                <w:szCs w:val="18"/>
              </w:rPr>
            </w:pPr>
            <w:r w:rsidRPr="00895CF8">
              <w:rPr>
                <w:rFonts w:eastAsia="DengXian"/>
                <w:sz w:val="18"/>
                <w:szCs w:val="18"/>
              </w:rPr>
              <w:t>[20°,30°]</w:t>
            </w: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50401" w:rsidRPr="00895CF8" w:rsidRDefault="00E2646F">
            <w:pPr>
              <w:jc w:val="center"/>
              <w:rPr>
                <w:rFonts w:eastAsia="DengXian"/>
                <w:color w:val="000000"/>
                <w:sz w:val="18"/>
                <w:szCs w:val="18"/>
              </w:rPr>
            </w:pPr>
            <w:r w:rsidRPr="00895CF8">
              <w:rPr>
                <w:rFonts w:eastAsia="DengXian"/>
                <w:sz w:val="18"/>
                <w:szCs w:val="18"/>
              </w:rPr>
              <w:t>[0°,10°)</w:t>
            </w:r>
          </w:p>
        </w:tc>
        <w:tc>
          <w:tcPr>
            <w:tcW w:w="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50401" w:rsidRPr="00895CF8" w:rsidRDefault="00E2646F">
            <w:pPr>
              <w:jc w:val="center"/>
              <w:rPr>
                <w:rFonts w:eastAsia="DengXian"/>
                <w:color w:val="000000"/>
                <w:sz w:val="18"/>
                <w:szCs w:val="18"/>
              </w:rPr>
            </w:pPr>
            <w:r w:rsidRPr="00895CF8">
              <w:rPr>
                <w:rFonts w:eastAsia="DengXian"/>
                <w:sz w:val="18"/>
                <w:szCs w:val="18"/>
              </w:rPr>
              <w:t>[10°,20°)</w:t>
            </w: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50401" w:rsidRPr="00895CF8" w:rsidRDefault="00E2646F">
            <w:pPr>
              <w:jc w:val="center"/>
              <w:rPr>
                <w:rFonts w:eastAsia="DengXian"/>
                <w:color w:val="000000"/>
                <w:sz w:val="18"/>
                <w:szCs w:val="18"/>
              </w:rPr>
            </w:pPr>
            <w:r w:rsidRPr="00895CF8">
              <w:rPr>
                <w:rFonts w:eastAsia="DengXian"/>
                <w:sz w:val="18"/>
                <w:szCs w:val="18"/>
              </w:rPr>
              <w:t>[20°,30°]</w:t>
            </w:r>
          </w:p>
        </w:tc>
      </w:tr>
      <w:tr w:rsidR="00250401" w:rsidRPr="00895CF8" w:rsidTr="008E0022">
        <w:trPr>
          <w:trHeight w:val="456"/>
          <w:jc w:val="center"/>
        </w:trPr>
        <w:tc>
          <w:tcPr>
            <w:tcW w:w="6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50401" w:rsidRPr="00895CF8" w:rsidRDefault="00E2646F">
            <w:pPr>
              <w:widowControl/>
              <w:jc w:val="center"/>
              <w:textAlignment w:val="center"/>
              <w:rPr>
                <w:rFonts w:eastAsia="DengXian"/>
                <w:color w:val="000000"/>
                <w:sz w:val="18"/>
                <w:szCs w:val="18"/>
              </w:rPr>
            </w:pPr>
            <w:r w:rsidRPr="00895CF8">
              <w:rPr>
                <w:rFonts w:eastAsia="DengXian"/>
                <w:sz w:val="18"/>
                <w:szCs w:val="18"/>
              </w:rPr>
              <w:t>A</w:t>
            </w:r>
            <w:r w:rsidRPr="00895CF8">
              <w:rPr>
                <w:rFonts w:eastAsia="DengXian"/>
                <w:sz w:val="18"/>
                <w:szCs w:val="18"/>
              </w:rPr>
              <w:t>型无人车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50401" w:rsidRPr="00895CF8" w:rsidRDefault="00E2646F">
            <w:pPr>
              <w:widowControl/>
              <w:jc w:val="center"/>
              <w:textAlignment w:val="center"/>
              <w:rPr>
                <w:rFonts w:eastAsia="DengXian"/>
                <w:color w:val="000000"/>
                <w:sz w:val="18"/>
                <w:szCs w:val="18"/>
              </w:rPr>
            </w:pPr>
            <w:r w:rsidRPr="00895CF8">
              <w:rPr>
                <w:rFonts w:eastAsia="DengXian"/>
                <w:color w:val="000000"/>
                <w:kern w:val="0"/>
                <w:sz w:val="18"/>
                <w:szCs w:val="18"/>
              </w:rPr>
              <w:t>500kg</w:t>
            </w:r>
          </w:p>
        </w:tc>
        <w:tc>
          <w:tcPr>
            <w:tcW w:w="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50401" w:rsidRPr="00895CF8" w:rsidRDefault="00E2646F">
            <w:pPr>
              <w:widowControl/>
              <w:jc w:val="center"/>
              <w:textAlignment w:val="center"/>
              <w:rPr>
                <w:rFonts w:eastAsia="DengXian"/>
                <w:color w:val="000000"/>
                <w:sz w:val="18"/>
                <w:szCs w:val="18"/>
              </w:rPr>
            </w:pPr>
            <w:r w:rsidRPr="00895CF8">
              <w:rPr>
                <w:rFonts w:eastAsia="DengXian"/>
                <w:color w:val="000000"/>
                <w:kern w:val="0"/>
                <w:sz w:val="18"/>
                <w:szCs w:val="18"/>
              </w:rPr>
              <w:t>30°</w:t>
            </w: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50401" w:rsidRPr="00895CF8" w:rsidRDefault="00E2646F">
            <w:pPr>
              <w:widowControl/>
              <w:jc w:val="center"/>
              <w:textAlignment w:val="center"/>
              <w:rPr>
                <w:rFonts w:eastAsia="DengXian"/>
                <w:color w:val="000000"/>
                <w:sz w:val="18"/>
                <w:szCs w:val="18"/>
              </w:rPr>
            </w:pPr>
            <w:r w:rsidRPr="00895CF8">
              <w:rPr>
                <w:rFonts w:eastAsia="DengXian"/>
                <w:color w:val="000000"/>
                <w:kern w:val="0"/>
                <w:sz w:val="18"/>
                <w:szCs w:val="18"/>
              </w:rPr>
              <w:t>30km/h</w:t>
            </w:r>
          </w:p>
        </w:tc>
        <w:tc>
          <w:tcPr>
            <w:tcW w:w="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50401" w:rsidRPr="00895CF8" w:rsidRDefault="00E2646F">
            <w:pPr>
              <w:widowControl/>
              <w:jc w:val="center"/>
              <w:textAlignment w:val="center"/>
              <w:rPr>
                <w:rFonts w:eastAsia="DengXian"/>
                <w:color w:val="000000"/>
                <w:sz w:val="18"/>
                <w:szCs w:val="18"/>
              </w:rPr>
            </w:pPr>
            <w:r w:rsidRPr="00895CF8">
              <w:rPr>
                <w:rFonts w:eastAsia="DengXian"/>
                <w:color w:val="000000"/>
                <w:kern w:val="0"/>
                <w:sz w:val="18"/>
                <w:szCs w:val="18"/>
              </w:rPr>
              <w:t>20km/h</w:t>
            </w:r>
          </w:p>
        </w:tc>
        <w:tc>
          <w:tcPr>
            <w:tcW w:w="5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50401" w:rsidRPr="00895CF8" w:rsidRDefault="00E2646F">
            <w:pPr>
              <w:widowControl/>
              <w:jc w:val="center"/>
              <w:textAlignment w:val="center"/>
              <w:rPr>
                <w:rFonts w:eastAsia="DengXian"/>
                <w:color w:val="000000"/>
                <w:sz w:val="18"/>
                <w:szCs w:val="18"/>
              </w:rPr>
            </w:pPr>
            <w:r w:rsidRPr="00895CF8">
              <w:rPr>
                <w:rFonts w:eastAsia="DengXian"/>
                <w:color w:val="000000"/>
                <w:kern w:val="0"/>
                <w:sz w:val="18"/>
                <w:szCs w:val="18"/>
              </w:rPr>
              <w:t>10km/h</w:t>
            </w: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50401" w:rsidRPr="00895CF8" w:rsidRDefault="00E2646F">
            <w:pPr>
              <w:widowControl/>
              <w:jc w:val="center"/>
              <w:textAlignment w:val="center"/>
              <w:rPr>
                <w:rFonts w:eastAsia="DengXian"/>
                <w:color w:val="000000"/>
                <w:sz w:val="18"/>
                <w:szCs w:val="18"/>
              </w:rPr>
            </w:pPr>
            <w:r w:rsidRPr="00895CF8">
              <w:rPr>
                <w:rFonts w:eastAsia="DengXian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50401" w:rsidRPr="00895CF8" w:rsidRDefault="00E2646F">
            <w:pPr>
              <w:widowControl/>
              <w:jc w:val="center"/>
              <w:textAlignment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895CF8">
              <w:rPr>
                <w:rFonts w:eastAsia="DengXian"/>
                <w:color w:val="000000"/>
                <w:kern w:val="0"/>
                <w:sz w:val="18"/>
                <w:szCs w:val="18"/>
              </w:rPr>
              <w:t>1.5</w:t>
            </w: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50401" w:rsidRPr="00895CF8" w:rsidRDefault="00E2646F">
            <w:pPr>
              <w:widowControl/>
              <w:jc w:val="center"/>
              <w:textAlignment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895CF8">
              <w:rPr>
                <w:rFonts w:eastAsia="DengXian"/>
                <w:color w:val="000000"/>
                <w:kern w:val="0"/>
                <w:sz w:val="18"/>
                <w:szCs w:val="18"/>
              </w:rPr>
              <w:t>2.0</w:t>
            </w:r>
          </w:p>
        </w:tc>
      </w:tr>
    </w:tbl>
    <w:p w:rsidR="00250401" w:rsidRPr="00895CF8" w:rsidRDefault="00E2646F">
      <w:pPr>
        <w:spacing w:line="300" w:lineRule="auto"/>
        <w:ind w:firstLineChars="200" w:firstLine="480"/>
        <w:jc w:val="left"/>
        <w:rPr>
          <w:rFonts w:eastAsiaTheme="minorEastAsia"/>
          <w:sz w:val="24"/>
          <w:szCs w:val="24"/>
          <w:highlight w:val="red"/>
        </w:rPr>
      </w:pPr>
      <w:r w:rsidRPr="00895CF8">
        <w:rPr>
          <w:rFonts w:eastAsiaTheme="minorEastAsia"/>
          <w:sz w:val="24"/>
          <w:szCs w:val="24"/>
        </w:rPr>
        <w:t>其中，最大可通行坡度指栅格坡度大于该阈值时，无人车无法在该栅格通行；速度指无人车在某栅格内行驶，当栅格坡度处于指定区间内无人车的平均速度；耗电系数指无人车每行驶</w:t>
      </w:r>
      <w:r w:rsidRPr="00895CF8">
        <w:rPr>
          <w:rFonts w:eastAsiaTheme="minorEastAsia"/>
          <w:sz w:val="24"/>
          <w:szCs w:val="24"/>
        </w:rPr>
        <w:t>1km</w:t>
      </w:r>
      <w:r w:rsidRPr="00895CF8">
        <w:rPr>
          <w:rFonts w:eastAsiaTheme="minorEastAsia"/>
          <w:sz w:val="24"/>
          <w:szCs w:val="24"/>
        </w:rPr>
        <w:t>所消耗电量的百分点数，单位</w:t>
      </w:r>
      <w:r w:rsidRPr="00895CF8">
        <w:rPr>
          <w:rFonts w:eastAsiaTheme="minorEastAsia"/>
          <w:sz w:val="24"/>
          <w:szCs w:val="24"/>
        </w:rPr>
        <w:t>%/km</w:t>
      </w:r>
      <w:r w:rsidRPr="00895CF8">
        <w:rPr>
          <w:rFonts w:eastAsiaTheme="minorEastAsia"/>
          <w:sz w:val="24"/>
          <w:szCs w:val="24"/>
        </w:rPr>
        <w:t>。例如，</w:t>
      </w:r>
      <w:r w:rsidRPr="00895CF8">
        <w:rPr>
          <w:rFonts w:eastAsiaTheme="minorEastAsia"/>
          <w:sz w:val="24"/>
          <w:szCs w:val="24"/>
        </w:rPr>
        <w:t>A</w:t>
      </w:r>
      <w:r w:rsidRPr="00895CF8">
        <w:rPr>
          <w:rFonts w:eastAsiaTheme="minorEastAsia"/>
          <w:sz w:val="24"/>
          <w:szCs w:val="24"/>
        </w:rPr>
        <w:t>型无人车若全程在</w:t>
      </w:r>
      <w:r w:rsidRPr="00895CF8">
        <w:rPr>
          <w:rFonts w:eastAsiaTheme="minorEastAsia"/>
          <w:sz w:val="24"/>
          <w:szCs w:val="24"/>
        </w:rPr>
        <w:t>[20°, 30°]</w:t>
      </w:r>
      <w:r w:rsidRPr="00895CF8">
        <w:rPr>
          <w:rFonts w:eastAsiaTheme="minorEastAsia"/>
          <w:sz w:val="24"/>
          <w:szCs w:val="24"/>
        </w:rPr>
        <w:t>坡度的栅格行驶，速度为</w:t>
      </w:r>
      <w:r w:rsidRPr="00895CF8">
        <w:rPr>
          <w:rFonts w:eastAsiaTheme="minorEastAsia"/>
          <w:sz w:val="24"/>
          <w:szCs w:val="24"/>
        </w:rPr>
        <w:t>10km/h</w:t>
      </w:r>
      <w:r w:rsidRPr="00895CF8">
        <w:rPr>
          <w:rFonts w:eastAsiaTheme="minorEastAsia"/>
          <w:sz w:val="24"/>
          <w:szCs w:val="24"/>
        </w:rPr>
        <w:t>，每行驶</w:t>
      </w:r>
      <w:r w:rsidRPr="00895CF8">
        <w:rPr>
          <w:rFonts w:eastAsiaTheme="minorEastAsia"/>
          <w:sz w:val="24"/>
          <w:szCs w:val="24"/>
        </w:rPr>
        <w:t>1km</w:t>
      </w:r>
      <w:r w:rsidRPr="00895CF8">
        <w:rPr>
          <w:rFonts w:eastAsiaTheme="minorEastAsia"/>
          <w:sz w:val="24"/>
          <w:szCs w:val="24"/>
        </w:rPr>
        <w:t>消耗</w:t>
      </w:r>
      <w:r w:rsidRPr="00895CF8">
        <w:rPr>
          <w:rFonts w:eastAsiaTheme="minorEastAsia"/>
          <w:sz w:val="24"/>
          <w:szCs w:val="24"/>
        </w:rPr>
        <w:t>2%</w:t>
      </w:r>
      <w:r w:rsidRPr="00895CF8">
        <w:rPr>
          <w:rFonts w:eastAsiaTheme="minorEastAsia"/>
          <w:sz w:val="24"/>
          <w:szCs w:val="24"/>
        </w:rPr>
        <w:t>的电量，满电最多可行驶</w:t>
      </w:r>
      <w:r w:rsidRPr="00895CF8">
        <w:rPr>
          <w:rFonts w:eastAsiaTheme="minorEastAsia"/>
          <w:sz w:val="24"/>
          <w:szCs w:val="24"/>
        </w:rPr>
        <w:t>50km</w:t>
      </w:r>
      <w:r w:rsidRPr="00895CF8">
        <w:rPr>
          <w:rFonts w:eastAsiaTheme="minorEastAsia"/>
          <w:sz w:val="24"/>
          <w:szCs w:val="24"/>
        </w:rPr>
        <w:t>。在上述关系中，不区分上坡与下坡，仅与栅格的坡度有关。无人车充电规律与车型和充电设备有关，详情见表</w:t>
      </w:r>
      <w:r w:rsidRPr="00895CF8">
        <w:rPr>
          <w:rFonts w:eastAsiaTheme="minorEastAsia"/>
          <w:sz w:val="24"/>
          <w:szCs w:val="24"/>
        </w:rPr>
        <w:t>3</w:t>
      </w:r>
      <w:r w:rsidRPr="00895CF8">
        <w:rPr>
          <w:rFonts w:eastAsiaTheme="minorEastAsia"/>
          <w:sz w:val="24"/>
          <w:szCs w:val="24"/>
        </w:rPr>
        <w:t>。</w:t>
      </w:r>
    </w:p>
    <w:p w:rsidR="00250401" w:rsidRPr="00895CF8" w:rsidRDefault="00E2646F">
      <w:pPr>
        <w:adjustRightInd w:val="0"/>
        <w:spacing w:line="300" w:lineRule="auto"/>
        <w:ind w:firstLineChars="200" w:firstLine="480"/>
        <w:rPr>
          <w:rFonts w:eastAsia="华文中宋"/>
          <w:kern w:val="0"/>
          <w:sz w:val="24"/>
          <w:szCs w:val="24"/>
        </w:rPr>
      </w:pPr>
      <w:r w:rsidRPr="00895CF8">
        <w:rPr>
          <w:rFonts w:eastAsia="华文中宋"/>
          <w:kern w:val="0"/>
          <w:sz w:val="24"/>
          <w:szCs w:val="24"/>
        </w:rPr>
        <w:t>二、无人车行驶规则</w:t>
      </w:r>
    </w:p>
    <w:p w:rsidR="00250401" w:rsidRPr="00895CF8" w:rsidRDefault="00E2646F">
      <w:pPr>
        <w:spacing w:line="300" w:lineRule="auto"/>
        <w:ind w:firstLineChars="200" w:firstLine="480"/>
        <w:jc w:val="left"/>
        <w:rPr>
          <w:rFonts w:eastAsiaTheme="minorEastAsia"/>
          <w:sz w:val="24"/>
          <w:szCs w:val="24"/>
        </w:rPr>
      </w:pPr>
      <w:r w:rsidRPr="00895CF8">
        <w:rPr>
          <w:rFonts w:eastAsiaTheme="minorEastAsia"/>
          <w:sz w:val="24"/>
          <w:szCs w:val="24"/>
        </w:rPr>
        <w:t>根据山地特征和车辆动力学原理，本题将无人车行驶过程中的约束条件简化为以下行驶规则。</w:t>
      </w:r>
    </w:p>
    <w:p w:rsidR="00250401" w:rsidRPr="00895CF8" w:rsidRDefault="00E2646F">
      <w:pPr>
        <w:numPr>
          <w:ilvl w:val="0"/>
          <w:numId w:val="1"/>
        </w:numPr>
        <w:spacing w:line="300" w:lineRule="auto"/>
        <w:jc w:val="left"/>
        <w:rPr>
          <w:rFonts w:eastAsiaTheme="minorEastAsia"/>
          <w:sz w:val="24"/>
          <w:szCs w:val="24"/>
        </w:rPr>
      </w:pPr>
      <w:r w:rsidRPr="00895CF8">
        <w:rPr>
          <w:rFonts w:eastAsiaTheme="minorEastAsia"/>
          <w:sz w:val="24"/>
          <w:szCs w:val="24"/>
        </w:rPr>
        <w:t>针对特定型号的无人车，满足最大可通行坡度要求的栅格，称为该型无人车的可通行栅格，简称可通行栅格，或栅格可通行。无人车仅能在可通行栅格上行驶，由一个可通行栅格驶向下一个相邻的可通行栅格。行驶路径由一系列相邻的栅格构成。</w:t>
      </w:r>
    </w:p>
    <w:p w:rsidR="00250401" w:rsidRPr="00895CF8" w:rsidRDefault="00E2646F">
      <w:pPr>
        <w:numPr>
          <w:ilvl w:val="0"/>
          <w:numId w:val="1"/>
        </w:numPr>
        <w:spacing w:line="300" w:lineRule="auto"/>
        <w:jc w:val="left"/>
        <w:rPr>
          <w:rFonts w:eastAsiaTheme="minorEastAsia"/>
          <w:sz w:val="24"/>
          <w:szCs w:val="24"/>
        </w:rPr>
      </w:pPr>
      <w:r w:rsidRPr="00895CF8">
        <w:rPr>
          <w:rFonts w:eastAsiaTheme="minorEastAsia"/>
          <w:sz w:val="24"/>
          <w:szCs w:val="24"/>
        </w:rPr>
        <w:t>行驶过程中，无人车有三个运动属性，位置、速度和车头朝向。</w:t>
      </w:r>
    </w:p>
    <w:p w:rsidR="00250401" w:rsidRPr="00895CF8" w:rsidRDefault="00E2646F">
      <w:pPr>
        <w:numPr>
          <w:ilvl w:val="1"/>
          <w:numId w:val="1"/>
        </w:numPr>
        <w:spacing w:line="300" w:lineRule="auto"/>
        <w:jc w:val="left"/>
        <w:rPr>
          <w:rFonts w:eastAsiaTheme="minorEastAsia"/>
          <w:sz w:val="24"/>
          <w:szCs w:val="24"/>
        </w:rPr>
      </w:pPr>
      <w:r w:rsidRPr="00895CF8">
        <w:rPr>
          <w:rFonts w:eastAsiaTheme="minorEastAsia"/>
          <w:sz w:val="24"/>
          <w:szCs w:val="24"/>
        </w:rPr>
        <w:t>位置：无人车当前所处栅格的坐标；</w:t>
      </w:r>
    </w:p>
    <w:p w:rsidR="00250401" w:rsidRPr="00895CF8" w:rsidRDefault="00E2646F">
      <w:pPr>
        <w:numPr>
          <w:ilvl w:val="1"/>
          <w:numId w:val="1"/>
        </w:numPr>
        <w:spacing w:line="300" w:lineRule="auto"/>
        <w:jc w:val="left"/>
        <w:rPr>
          <w:rFonts w:eastAsiaTheme="minorEastAsia"/>
          <w:sz w:val="24"/>
          <w:szCs w:val="24"/>
        </w:rPr>
      </w:pPr>
      <w:r w:rsidRPr="00895CF8">
        <w:rPr>
          <w:rFonts w:eastAsiaTheme="minorEastAsia"/>
          <w:sz w:val="24"/>
          <w:szCs w:val="24"/>
        </w:rPr>
        <w:t>速度：由无人车型号和当前所处栅格的坡度范围共同决定，见表</w:t>
      </w:r>
      <w:r w:rsidRPr="00895CF8">
        <w:rPr>
          <w:rFonts w:eastAsiaTheme="minorEastAsia"/>
          <w:sz w:val="24"/>
          <w:szCs w:val="24"/>
        </w:rPr>
        <w:t>1</w:t>
      </w:r>
      <w:r w:rsidRPr="00895CF8">
        <w:rPr>
          <w:rFonts w:eastAsiaTheme="minorEastAsia"/>
          <w:sz w:val="24"/>
          <w:szCs w:val="24"/>
        </w:rPr>
        <w:t>。</w:t>
      </w:r>
    </w:p>
    <w:p w:rsidR="00250401" w:rsidRPr="00895CF8" w:rsidRDefault="00E2646F">
      <w:pPr>
        <w:numPr>
          <w:ilvl w:val="1"/>
          <w:numId w:val="1"/>
        </w:numPr>
        <w:spacing w:line="300" w:lineRule="auto"/>
        <w:jc w:val="left"/>
        <w:rPr>
          <w:rFonts w:eastAsiaTheme="minorEastAsia"/>
          <w:sz w:val="24"/>
          <w:szCs w:val="24"/>
        </w:rPr>
      </w:pPr>
      <w:r w:rsidRPr="00895CF8">
        <w:rPr>
          <w:rFonts w:eastAsiaTheme="minorEastAsia"/>
          <w:sz w:val="24"/>
          <w:szCs w:val="24"/>
        </w:rPr>
        <w:t>车头朝向：根据车辆动力学原理，简化为</w:t>
      </w:r>
      <w:r w:rsidRPr="00895CF8">
        <w:rPr>
          <w:rFonts w:eastAsiaTheme="minorEastAsia"/>
          <w:sz w:val="24"/>
          <w:szCs w:val="24"/>
        </w:rPr>
        <w:t>8</w:t>
      </w:r>
      <w:r w:rsidRPr="00895CF8">
        <w:rPr>
          <w:rFonts w:eastAsiaTheme="minorEastAsia"/>
          <w:sz w:val="24"/>
          <w:szCs w:val="24"/>
        </w:rPr>
        <w:t>个方向，将圆周</w:t>
      </w:r>
      <w:r w:rsidRPr="00895CF8">
        <w:rPr>
          <w:rFonts w:eastAsiaTheme="minorEastAsia"/>
          <w:sz w:val="24"/>
          <w:szCs w:val="24"/>
        </w:rPr>
        <w:t>8</w:t>
      </w:r>
      <w:r w:rsidRPr="00895CF8">
        <w:rPr>
          <w:rFonts w:eastAsiaTheme="minorEastAsia"/>
          <w:sz w:val="24"/>
          <w:szCs w:val="24"/>
        </w:rPr>
        <w:t>等分，每</w:t>
      </w:r>
      <w:r w:rsidRPr="00895CF8">
        <w:rPr>
          <w:rFonts w:eastAsiaTheme="minorEastAsia"/>
          <w:sz w:val="24"/>
          <w:szCs w:val="24"/>
        </w:rPr>
        <w:t>45</w:t>
      </w:r>
      <w:r w:rsidRPr="00895CF8">
        <w:rPr>
          <w:rFonts w:eastAsiaTheme="minorEastAsia"/>
          <w:sz w:val="24"/>
          <w:szCs w:val="24"/>
        </w:rPr>
        <w:t>度一个车头朝向，以正北方向为</w:t>
      </w:r>
      <w:r w:rsidRPr="00895CF8">
        <w:rPr>
          <w:rFonts w:eastAsiaTheme="minorEastAsia"/>
          <w:sz w:val="24"/>
          <w:szCs w:val="24"/>
        </w:rPr>
        <w:t>0</w:t>
      </w:r>
      <w:r w:rsidRPr="00895CF8">
        <w:rPr>
          <w:rFonts w:eastAsiaTheme="minorEastAsia"/>
          <w:sz w:val="24"/>
          <w:szCs w:val="24"/>
        </w:rPr>
        <w:t>度，顺时针为正方向，依次记为</w:t>
      </w:r>
      <w:r w:rsidRPr="00895CF8">
        <w:rPr>
          <w:rFonts w:eastAsiaTheme="minorEastAsia"/>
          <w:sz w:val="24"/>
          <w:szCs w:val="24"/>
        </w:rPr>
        <w:t>0</w:t>
      </w:r>
      <w:r w:rsidRPr="00895CF8">
        <w:rPr>
          <w:rFonts w:eastAsiaTheme="minorEastAsia"/>
          <w:sz w:val="24"/>
          <w:szCs w:val="24"/>
        </w:rPr>
        <w:t>、</w:t>
      </w:r>
      <w:r w:rsidRPr="00895CF8">
        <w:rPr>
          <w:rFonts w:eastAsiaTheme="minorEastAsia"/>
          <w:sz w:val="24"/>
          <w:szCs w:val="24"/>
        </w:rPr>
        <w:t>45</w:t>
      </w:r>
      <w:r w:rsidRPr="00895CF8">
        <w:rPr>
          <w:rFonts w:eastAsiaTheme="minorEastAsia"/>
          <w:sz w:val="24"/>
          <w:szCs w:val="24"/>
        </w:rPr>
        <w:t>、</w:t>
      </w:r>
      <w:r w:rsidRPr="00895CF8">
        <w:rPr>
          <w:rFonts w:eastAsiaTheme="minorEastAsia"/>
          <w:sz w:val="24"/>
          <w:szCs w:val="24"/>
        </w:rPr>
        <w:t>90</w:t>
      </w:r>
      <w:r w:rsidRPr="00895CF8">
        <w:rPr>
          <w:rFonts w:eastAsiaTheme="minorEastAsia"/>
          <w:sz w:val="24"/>
          <w:szCs w:val="24"/>
        </w:rPr>
        <w:t>、</w:t>
      </w:r>
      <w:r w:rsidRPr="00895CF8">
        <w:rPr>
          <w:rFonts w:eastAsiaTheme="minorEastAsia"/>
          <w:sz w:val="24"/>
          <w:szCs w:val="24"/>
        </w:rPr>
        <w:t>135</w:t>
      </w:r>
      <w:r w:rsidRPr="00895CF8">
        <w:rPr>
          <w:rFonts w:eastAsiaTheme="minorEastAsia"/>
          <w:sz w:val="24"/>
          <w:szCs w:val="24"/>
        </w:rPr>
        <w:t>、</w:t>
      </w:r>
      <w:r w:rsidRPr="00895CF8">
        <w:rPr>
          <w:rFonts w:eastAsiaTheme="minorEastAsia"/>
          <w:sz w:val="24"/>
          <w:szCs w:val="24"/>
        </w:rPr>
        <w:t>180</w:t>
      </w:r>
      <w:r w:rsidRPr="00895CF8">
        <w:rPr>
          <w:rFonts w:eastAsiaTheme="minorEastAsia"/>
          <w:sz w:val="24"/>
          <w:szCs w:val="24"/>
        </w:rPr>
        <w:t>、</w:t>
      </w:r>
      <w:r w:rsidRPr="00895CF8">
        <w:rPr>
          <w:rFonts w:eastAsiaTheme="minorEastAsia"/>
          <w:sz w:val="24"/>
          <w:szCs w:val="24"/>
        </w:rPr>
        <w:t>225</w:t>
      </w:r>
      <w:r w:rsidRPr="00895CF8">
        <w:rPr>
          <w:rFonts w:eastAsiaTheme="minorEastAsia"/>
          <w:sz w:val="24"/>
          <w:szCs w:val="24"/>
        </w:rPr>
        <w:t>、</w:t>
      </w:r>
      <w:r w:rsidRPr="00895CF8">
        <w:rPr>
          <w:rFonts w:eastAsiaTheme="minorEastAsia"/>
          <w:sz w:val="24"/>
          <w:szCs w:val="24"/>
        </w:rPr>
        <w:t>270</w:t>
      </w:r>
      <w:r w:rsidRPr="00895CF8">
        <w:rPr>
          <w:rFonts w:eastAsiaTheme="minorEastAsia"/>
          <w:sz w:val="24"/>
          <w:szCs w:val="24"/>
        </w:rPr>
        <w:t>、</w:t>
      </w:r>
      <w:r w:rsidRPr="00895CF8">
        <w:rPr>
          <w:rFonts w:eastAsiaTheme="minorEastAsia"/>
          <w:sz w:val="24"/>
          <w:szCs w:val="24"/>
        </w:rPr>
        <w:t>315</w:t>
      </w:r>
      <w:r w:rsidRPr="00895CF8">
        <w:rPr>
          <w:rFonts w:eastAsiaTheme="minorEastAsia"/>
          <w:sz w:val="24"/>
          <w:szCs w:val="24"/>
        </w:rPr>
        <w:t>，如图</w:t>
      </w:r>
      <w:r w:rsidRPr="00895CF8">
        <w:rPr>
          <w:rFonts w:eastAsiaTheme="minorEastAsia"/>
          <w:sz w:val="24"/>
          <w:szCs w:val="24"/>
        </w:rPr>
        <w:t>1</w:t>
      </w:r>
      <w:r w:rsidRPr="00895CF8">
        <w:rPr>
          <w:rFonts w:eastAsiaTheme="minorEastAsia"/>
          <w:sz w:val="24"/>
          <w:szCs w:val="24"/>
        </w:rPr>
        <w:t>所示。</w:t>
      </w:r>
    </w:p>
    <w:p w:rsidR="00250401" w:rsidRPr="00895CF8" w:rsidRDefault="00E2646F">
      <w:pPr>
        <w:spacing w:line="300" w:lineRule="auto"/>
        <w:jc w:val="center"/>
        <w:rPr>
          <w:rFonts w:eastAsiaTheme="minorEastAsia"/>
          <w:sz w:val="24"/>
          <w:szCs w:val="24"/>
        </w:rPr>
      </w:pPr>
      <w:r w:rsidRPr="00895CF8">
        <w:rPr>
          <w:rFonts w:eastAsiaTheme="minorEastAsia"/>
          <w:noProof/>
          <w:sz w:val="24"/>
          <w:szCs w:val="24"/>
        </w:rPr>
        <w:drawing>
          <wp:inline distT="0" distB="0" distL="114300" distR="114300">
            <wp:extent cx="1211580" cy="1211580"/>
            <wp:effectExtent l="0" t="0" r="7620" b="7620"/>
            <wp:docPr id="1" name="图片 1" descr="8朝向栅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朝向栅格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401" w:rsidRPr="00895CF8" w:rsidRDefault="00E2646F">
      <w:pPr>
        <w:spacing w:line="300" w:lineRule="auto"/>
        <w:jc w:val="center"/>
        <w:rPr>
          <w:rFonts w:eastAsia="黑体"/>
          <w:szCs w:val="21"/>
        </w:rPr>
      </w:pPr>
      <w:r w:rsidRPr="00895CF8">
        <w:rPr>
          <w:rFonts w:eastAsia="黑体" w:hAnsi="黑体"/>
          <w:szCs w:val="21"/>
        </w:rPr>
        <w:lastRenderedPageBreak/>
        <w:t>图</w:t>
      </w:r>
      <w:r w:rsidRPr="00895CF8">
        <w:rPr>
          <w:rFonts w:eastAsia="黑体"/>
          <w:szCs w:val="21"/>
        </w:rPr>
        <w:t xml:space="preserve">1 </w:t>
      </w:r>
      <w:r w:rsidRPr="00895CF8">
        <w:rPr>
          <w:rFonts w:eastAsia="黑体" w:hAnsi="黑体"/>
          <w:szCs w:val="21"/>
        </w:rPr>
        <w:t>无人车行驶时的车头朝向（</w:t>
      </w:r>
      <w:r w:rsidRPr="00895CF8">
        <w:rPr>
          <w:rFonts w:eastAsia="黑体"/>
          <w:szCs w:val="21"/>
        </w:rPr>
        <w:t>8</w:t>
      </w:r>
      <w:r w:rsidRPr="00895CF8">
        <w:rPr>
          <w:rFonts w:eastAsia="黑体" w:hAnsi="黑体"/>
          <w:szCs w:val="21"/>
        </w:rPr>
        <w:t>个方向）</w:t>
      </w:r>
    </w:p>
    <w:p w:rsidR="00250401" w:rsidRPr="00895CF8" w:rsidRDefault="00E2646F">
      <w:pPr>
        <w:numPr>
          <w:ilvl w:val="0"/>
          <w:numId w:val="1"/>
        </w:numPr>
        <w:spacing w:line="300" w:lineRule="auto"/>
        <w:jc w:val="left"/>
        <w:rPr>
          <w:rFonts w:eastAsiaTheme="minorEastAsia"/>
          <w:sz w:val="24"/>
          <w:szCs w:val="24"/>
        </w:rPr>
      </w:pPr>
      <w:r w:rsidRPr="00895CF8">
        <w:rPr>
          <w:rFonts w:eastAsiaTheme="minorEastAsia"/>
          <w:sz w:val="24"/>
          <w:szCs w:val="24"/>
        </w:rPr>
        <w:t>运动属性变化规律</w:t>
      </w:r>
    </w:p>
    <w:p w:rsidR="00250401" w:rsidRPr="00895CF8" w:rsidRDefault="00E2646F">
      <w:pPr>
        <w:numPr>
          <w:ilvl w:val="1"/>
          <w:numId w:val="1"/>
        </w:numPr>
        <w:spacing w:line="300" w:lineRule="auto"/>
        <w:jc w:val="left"/>
        <w:rPr>
          <w:rFonts w:eastAsiaTheme="minorEastAsia"/>
          <w:sz w:val="24"/>
          <w:szCs w:val="24"/>
        </w:rPr>
      </w:pPr>
      <w:r w:rsidRPr="00895CF8">
        <w:rPr>
          <w:rFonts w:eastAsiaTheme="minorEastAsia"/>
          <w:sz w:val="24"/>
          <w:szCs w:val="24"/>
        </w:rPr>
        <w:t>速度：因为行驶过程中无人车是确定的，所以其速度仅由当前所处栅格的坡度范围决定，并且，不考虑行驶路径前后栅格之间的影响，不考虑前后栅格之间速度变化所需的时间。因此，无人车在每一个途经的栅格中的速度都可能是不同的。</w:t>
      </w:r>
    </w:p>
    <w:p w:rsidR="00250401" w:rsidRPr="00895CF8" w:rsidRDefault="00E2646F">
      <w:pPr>
        <w:numPr>
          <w:ilvl w:val="1"/>
          <w:numId w:val="1"/>
        </w:numPr>
        <w:spacing w:line="300" w:lineRule="auto"/>
        <w:jc w:val="left"/>
        <w:rPr>
          <w:rFonts w:eastAsiaTheme="minorEastAsia"/>
          <w:sz w:val="24"/>
          <w:szCs w:val="24"/>
        </w:rPr>
      </w:pPr>
      <w:r w:rsidRPr="00895CF8">
        <w:rPr>
          <w:rFonts w:eastAsiaTheme="minorEastAsia"/>
          <w:sz w:val="24"/>
          <w:szCs w:val="24"/>
        </w:rPr>
        <w:t>位置和车头朝向：无人车当前所处栅格和车头朝向，共同决定下一栅格的位置和车头朝向。</w:t>
      </w:r>
    </w:p>
    <w:p w:rsidR="00250401" w:rsidRPr="00895CF8" w:rsidRDefault="00E2646F">
      <w:pPr>
        <w:numPr>
          <w:ilvl w:val="0"/>
          <w:numId w:val="2"/>
        </w:numPr>
        <w:spacing w:line="300" w:lineRule="auto"/>
        <w:rPr>
          <w:rFonts w:eastAsiaTheme="minorEastAsia"/>
          <w:sz w:val="24"/>
          <w:szCs w:val="24"/>
        </w:rPr>
      </w:pPr>
      <w:r w:rsidRPr="00895CF8">
        <w:rPr>
          <w:rFonts w:eastAsiaTheme="minorEastAsia"/>
          <w:sz w:val="24"/>
          <w:szCs w:val="24"/>
        </w:rPr>
        <w:t>当无人车在某栅格的车头朝向为</w:t>
      </w:r>
      <w:r w:rsidRPr="00895CF8">
        <w:rPr>
          <w:rFonts w:eastAsiaTheme="minorEastAsia"/>
          <w:sz w:val="24"/>
          <w:szCs w:val="24"/>
        </w:rPr>
        <w:t>0</w:t>
      </w:r>
      <w:r w:rsidRPr="00895CF8">
        <w:rPr>
          <w:rFonts w:eastAsiaTheme="minorEastAsia"/>
          <w:sz w:val="24"/>
          <w:szCs w:val="24"/>
        </w:rPr>
        <w:t>时，下一个可行的栅格及其对应的车头朝向各种可能情况如图</w:t>
      </w:r>
      <w:r w:rsidRPr="00895CF8">
        <w:rPr>
          <w:rFonts w:eastAsiaTheme="minorEastAsia"/>
          <w:sz w:val="24"/>
          <w:szCs w:val="24"/>
        </w:rPr>
        <w:t>2</w:t>
      </w:r>
      <w:r w:rsidRPr="00895CF8">
        <w:rPr>
          <w:rFonts w:eastAsiaTheme="minorEastAsia"/>
          <w:sz w:val="24"/>
          <w:szCs w:val="24"/>
        </w:rPr>
        <w:t>所示。对于当前车辆状态而言，图中阴影栅格为不可行栅格，</w:t>
      </w:r>
      <w:r w:rsidR="00883D88" w:rsidRPr="00895CF8">
        <w:rPr>
          <w:rFonts w:eastAsiaTheme="minorEastAsia"/>
          <w:sz w:val="24"/>
          <w:szCs w:val="24"/>
        </w:rPr>
        <w:fldChar w:fldCharType="begin"/>
      </w:r>
      <w:r w:rsidRPr="00895CF8">
        <w:rPr>
          <w:rFonts w:eastAsiaTheme="minorEastAsia"/>
          <w:sz w:val="24"/>
          <w:szCs w:val="24"/>
        </w:rPr>
        <w:instrText xml:space="preserve"> = 1 \* GB3 \* MERGEFORMAT </w:instrText>
      </w:r>
      <w:r w:rsidR="00883D88" w:rsidRPr="00895CF8">
        <w:rPr>
          <w:rFonts w:eastAsiaTheme="minorEastAsia"/>
          <w:sz w:val="24"/>
          <w:szCs w:val="24"/>
        </w:rPr>
        <w:fldChar w:fldCharType="separate"/>
      </w:r>
      <w:r w:rsidRPr="00895CF8">
        <w:t>①</w:t>
      </w:r>
      <w:r w:rsidR="00883D88" w:rsidRPr="00895CF8">
        <w:rPr>
          <w:rFonts w:eastAsiaTheme="minorEastAsia"/>
          <w:sz w:val="24"/>
          <w:szCs w:val="24"/>
        </w:rPr>
        <w:fldChar w:fldCharType="end"/>
      </w:r>
      <w:r w:rsidRPr="00895CF8">
        <w:rPr>
          <w:rFonts w:eastAsiaTheme="minorEastAsia"/>
          <w:sz w:val="24"/>
          <w:szCs w:val="24"/>
        </w:rPr>
        <w:t>、</w:t>
      </w:r>
      <w:r w:rsidR="00883D88" w:rsidRPr="00895CF8">
        <w:rPr>
          <w:rFonts w:eastAsiaTheme="minorEastAsia"/>
          <w:sz w:val="24"/>
          <w:szCs w:val="24"/>
        </w:rPr>
        <w:fldChar w:fldCharType="begin"/>
      </w:r>
      <w:r w:rsidRPr="00895CF8">
        <w:rPr>
          <w:rFonts w:eastAsiaTheme="minorEastAsia"/>
          <w:sz w:val="24"/>
          <w:szCs w:val="24"/>
        </w:rPr>
        <w:instrText xml:space="preserve"> = 2 \* GB3 \* MERGEFORMAT </w:instrText>
      </w:r>
      <w:r w:rsidR="00883D88" w:rsidRPr="00895CF8">
        <w:rPr>
          <w:rFonts w:eastAsiaTheme="minorEastAsia"/>
          <w:sz w:val="24"/>
          <w:szCs w:val="24"/>
        </w:rPr>
        <w:fldChar w:fldCharType="separate"/>
      </w:r>
      <w:r w:rsidRPr="00895CF8">
        <w:t>②</w:t>
      </w:r>
      <w:r w:rsidR="00883D88" w:rsidRPr="00895CF8">
        <w:rPr>
          <w:rFonts w:eastAsiaTheme="minorEastAsia"/>
          <w:sz w:val="24"/>
          <w:szCs w:val="24"/>
        </w:rPr>
        <w:fldChar w:fldCharType="end"/>
      </w:r>
      <w:r w:rsidRPr="00895CF8">
        <w:rPr>
          <w:rFonts w:eastAsiaTheme="minorEastAsia"/>
          <w:sz w:val="24"/>
          <w:szCs w:val="24"/>
        </w:rPr>
        <w:t>、</w:t>
      </w:r>
      <w:r w:rsidR="00883D88" w:rsidRPr="00895CF8">
        <w:rPr>
          <w:rFonts w:eastAsiaTheme="minorEastAsia"/>
          <w:sz w:val="24"/>
          <w:szCs w:val="24"/>
        </w:rPr>
        <w:fldChar w:fldCharType="begin"/>
      </w:r>
      <w:r w:rsidRPr="00895CF8">
        <w:rPr>
          <w:rFonts w:eastAsiaTheme="minorEastAsia"/>
          <w:sz w:val="24"/>
          <w:szCs w:val="24"/>
        </w:rPr>
        <w:instrText xml:space="preserve"> = 3 \* GB3 \* MERGEFORMAT </w:instrText>
      </w:r>
      <w:r w:rsidR="00883D88" w:rsidRPr="00895CF8">
        <w:rPr>
          <w:rFonts w:eastAsiaTheme="minorEastAsia"/>
          <w:sz w:val="24"/>
          <w:szCs w:val="24"/>
        </w:rPr>
        <w:fldChar w:fldCharType="separate"/>
      </w:r>
      <w:r w:rsidRPr="00895CF8">
        <w:t>③</w:t>
      </w:r>
      <w:r w:rsidR="00883D88" w:rsidRPr="00895CF8">
        <w:rPr>
          <w:rFonts w:eastAsiaTheme="minorEastAsia"/>
          <w:sz w:val="24"/>
          <w:szCs w:val="24"/>
        </w:rPr>
        <w:fldChar w:fldCharType="end"/>
      </w:r>
      <w:r w:rsidRPr="00895CF8">
        <w:rPr>
          <w:rFonts w:eastAsiaTheme="minorEastAsia"/>
          <w:sz w:val="24"/>
          <w:szCs w:val="24"/>
        </w:rPr>
        <w:t>是</w:t>
      </w:r>
      <w:r w:rsidRPr="00895CF8">
        <w:rPr>
          <w:rFonts w:eastAsiaTheme="minorEastAsia"/>
          <w:sz w:val="24"/>
          <w:szCs w:val="24"/>
        </w:rPr>
        <w:t>3</w:t>
      </w:r>
      <w:r w:rsidRPr="00895CF8">
        <w:rPr>
          <w:rFonts w:eastAsiaTheme="minorEastAsia"/>
          <w:sz w:val="24"/>
          <w:szCs w:val="24"/>
        </w:rPr>
        <w:t>个可行栅格（需满足该车可通行栅格条件），实线箭头表示车辆当前车头朝向，虚线箭头表示的是符合车辆运动学约束的对应的后继车头朝向。图</w:t>
      </w:r>
      <w:r w:rsidRPr="00895CF8">
        <w:rPr>
          <w:rFonts w:eastAsiaTheme="minorEastAsia"/>
          <w:sz w:val="24"/>
          <w:szCs w:val="24"/>
        </w:rPr>
        <w:t>2</w:t>
      </w:r>
      <w:r w:rsidRPr="00895CF8">
        <w:rPr>
          <w:rFonts w:eastAsiaTheme="minorEastAsia"/>
          <w:sz w:val="24"/>
          <w:szCs w:val="24"/>
        </w:rPr>
        <w:t>中该车下一时刻的状态共有</w:t>
      </w:r>
      <w:r w:rsidRPr="00895CF8">
        <w:rPr>
          <w:rFonts w:eastAsiaTheme="minorEastAsia"/>
          <w:sz w:val="24"/>
          <w:szCs w:val="24"/>
        </w:rPr>
        <w:t>7</w:t>
      </w:r>
      <w:r w:rsidRPr="00895CF8">
        <w:rPr>
          <w:rFonts w:eastAsiaTheme="minorEastAsia"/>
          <w:sz w:val="24"/>
          <w:szCs w:val="24"/>
        </w:rPr>
        <w:t>种可能。当车头朝向为</w:t>
      </w:r>
      <w:r w:rsidRPr="00895CF8">
        <w:rPr>
          <w:rFonts w:eastAsiaTheme="minorEastAsia"/>
          <w:sz w:val="24"/>
          <w:szCs w:val="24"/>
        </w:rPr>
        <w:t>90</w:t>
      </w:r>
      <w:r w:rsidRPr="00895CF8">
        <w:rPr>
          <w:rFonts w:eastAsiaTheme="minorEastAsia"/>
          <w:sz w:val="24"/>
          <w:szCs w:val="24"/>
        </w:rPr>
        <w:t>、</w:t>
      </w:r>
      <w:r w:rsidRPr="00895CF8">
        <w:rPr>
          <w:rFonts w:eastAsiaTheme="minorEastAsia"/>
          <w:sz w:val="24"/>
          <w:szCs w:val="24"/>
        </w:rPr>
        <w:t>180</w:t>
      </w:r>
      <w:r w:rsidRPr="00895CF8">
        <w:rPr>
          <w:rFonts w:eastAsiaTheme="minorEastAsia"/>
          <w:sz w:val="24"/>
          <w:szCs w:val="24"/>
        </w:rPr>
        <w:t>、</w:t>
      </w:r>
      <w:r w:rsidRPr="00895CF8">
        <w:rPr>
          <w:rFonts w:eastAsiaTheme="minorEastAsia"/>
          <w:sz w:val="24"/>
          <w:szCs w:val="24"/>
        </w:rPr>
        <w:t>270</w:t>
      </w:r>
      <w:r w:rsidRPr="00895CF8">
        <w:rPr>
          <w:rFonts w:eastAsiaTheme="minorEastAsia"/>
          <w:sz w:val="24"/>
          <w:szCs w:val="24"/>
        </w:rPr>
        <w:t>时的情形类似。</w:t>
      </w:r>
    </w:p>
    <w:p w:rsidR="00250401" w:rsidRPr="00895CF8" w:rsidRDefault="00E2646F">
      <w:pPr>
        <w:spacing w:line="300" w:lineRule="auto"/>
        <w:jc w:val="center"/>
        <w:rPr>
          <w:rFonts w:eastAsiaTheme="minorEastAsia"/>
          <w:sz w:val="24"/>
          <w:szCs w:val="24"/>
        </w:rPr>
      </w:pPr>
      <w:r w:rsidRPr="00895CF8">
        <w:rPr>
          <w:rFonts w:eastAsiaTheme="minorEastAsia"/>
          <w:noProof/>
          <w:sz w:val="24"/>
          <w:szCs w:val="24"/>
        </w:rPr>
        <w:drawing>
          <wp:inline distT="0" distB="0" distL="114300" distR="114300">
            <wp:extent cx="2144395" cy="2139315"/>
            <wp:effectExtent l="0" t="0" r="4445" b="9525"/>
            <wp:docPr id="2" name="图片 2" descr="车辆状态转移规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车辆状态转移规则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439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401" w:rsidRPr="00895CF8" w:rsidRDefault="00E2646F">
      <w:pPr>
        <w:spacing w:line="300" w:lineRule="auto"/>
        <w:jc w:val="center"/>
        <w:rPr>
          <w:rFonts w:eastAsia="黑体"/>
          <w:b/>
          <w:bCs/>
          <w:szCs w:val="21"/>
        </w:rPr>
      </w:pPr>
      <w:r w:rsidRPr="00895CF8">
        <w:rPr>
          <w:rFonts w:eastAsia="黑体" w:hAnsi="黑体"/>
          <w:szCs w:val="21"/>
        </w:rPr>
        <w:t>图</w:t>
      </w:r>
      <w:r w:rsidRPr="00895CF8">
        <w:rPr>
          <w:rFonts w:eastAsia="黑体"/>
          <w:szCs w:val="21"/>
        </w:rPr>
        <w:t>2</w:t>
      </w:r>
      <w:r w:rsidRPr="00895CF8">
        <w:rPr>
          <w:rFonts w:eastAsia="黑体" w:hAnsi="黑体"/>
          <w:szCs w:val="21"/>
        </w:rPr>
        <w:t>车头朝向为</w:t>
      </w:r>
      <w:r w:rsidRPr="00895CF8">
        <w:rPr>
          <w:rFonts w:eastAsia="黑体"/>
          <w:szCs w:val="21"/>
        </w:rPr>
        <w:t>0</w:t>
      </w:r>
      <w:r w:rsidRPr="00895CF8">
        <w:rPr>
          <w:rFonts w:eastAsia="黑体" w:hAnsi="黑体"/>
          <w:szCs w:val="21"/>
        </w:rPr>
        <w:t>时，后续状态变化约束</w:t>
      </w:r>
    </w:p>
    <w:p w:rsidR="00250401" w:rsidRPr="00895CF8" w:rsidRDefault="00E2646F">
      <w:pPr>
        <w:numPr>
          <w:ilvl w:val="0"/>
          <w:numId w:val="2"/>
        </w:numPr>
        <w:spacing w:line="300" w:lineRule="auto"/>
        <w:rPr>
          <w:rFonts w:eastAsiaTheme="minorEastAsia"/>
          <w:sz w:val="24"/>
          <w:szCs w:val="24"/>
        </w:rPr>
      </w:pPr>
      <w:r w:rsidRPr="00895CF8">
        <w:rPr>
          <w:rFonts w:eastAsiaTheme="minorEastAsia"/>
          <w:sz w:val="24"/>
          <w:szCs w:val="24"/>
        </w:rPr>
        <w:t>当无人车在某栅格的车头朝向为</w:t>
      </w:r>
      <w:r w:rsidRPr="00895CF8">
        <w:rPr>
          <w:rFonts w:eastAsiaTheme="minorEastAsia"/>
          <w:sz w:val="24"/>
          <w:szCs w:val="24"/>
        </w:rPr>
        <w:t>315</w:t>
      </w:r>
      <w:r w:rsidRPr="00895CF8">
        <w:rPr>
          <w:rFonts w:eastAsiaTheme="minorEastAsia"/>
          <w:sz w:val="24"/>
          <w:szCs w:val="24"/>
        </w:rPr>
        <w:t>时，下一个可行的栅格及其对应的车头朝向各种可能情况如图</w:t>
      </w:r>
      <w:r w:rsidRPr="00895CF8">
        <w:rPr>
          <w:rFonts w:eastAsiaTheme="minorEastAsia"/>
          <w:sz w:val="24"/>
          <w:szCs w:val="24"/>
        </w:rPr>
        <w:t>3</w:t>
      </w:r>
      <w:r w:rsidRPr="00895CF8">
        <w:rPr>
          <w:rFonts w:eastAsiaTheme="minorEastAsia"/>
          <w:sz w:val="24"/>
          <w:szCs w:val="24"/>
        </w:rPr>
        <w:t>所示，共</w:t>
      </w:r>
      <w:r w:rsidRPr="00895CF8">
        <w:rPr>
          <w:rFonts w:eastAsiaTheme="minorEastAsia"/>
          <w:sz w:val="24"/>
          <w:szCs w:val="24"/>
        </w:rPr>
        <w:t>7</w:t>
      </w:r>
      <w:r w:rsidRPr="00895CF8">
        <w:rPr>
          <w:rFonts w:eastAsiaTheme="minorEastAsia"/>
          <w:sz w:val="24"/>
          <w:szCs w:val="24"/>
        </w:rPr>
        <w:t>个。车头朝向为</w:t>
      </w:r>
      <w:r w:rsidRPr="00895CF8">
        <w:rPr>
          <w:rFonts w:eastAsiaTheme="minorEastAsia"/>
          <w:sz w:val="24"/>
          <w:szCs w:val="24"/>
        </w:rPr>
        <w:t>45</w:t>
      </w:r>
      <w:r w:rsidRPr="00895CF8">
        <w:rPr>
          <w:rFonts w:eastAsiaTheme="minorEastAsia"/>
          <w:sz w:val="24"/>
          <w:szCs w:val="24"/>
        </w:rPr>
        <w:t>、</w:t>
      </w:r>
      <w:r w:rsidRPr="00895CF8">
        <w:rPr>
          <w:rFonts w:eastAsiaTheme="minorEastAsia"/>
          <w:sz w:val="24"/>
          <w:szCs w:val="24"/>
        </w:rPr>
        <w:t>135</w:t>
      </w:r>
      <w:r w:rsidRPr="00895CF8">
        <w:rPr>
          <w:rFonts w:eastAsiaTheme="minorEastAsia"/>
          <w:sz w:val="24"/>
          <w:szCs w:val="24"/>
        </w:rPr>
        <w:t>、</w:t>
      </w:r>
      <w:r w:rsidRPr="00895CF8">
        <w:rPr>
          <w:rFonts w:eastAsiaTheme="minorEastAsia"/>
          <w:sz w:val="24"/>
          <w:szCs w:val="24"/>
        </w:rPr>
        <w:t>225</w:t>
      </w:r>
      <w:r w:rsidRPr="00895CF8">
        <w:rPr>
          <w:rFonts w:eastAsiaTheme="minorEastAsia"/>
          <w:sz w:val="24"/>
          <w:szCs w:val="24"/>
        </w:rPr>
        <w:t>时的情形类似。</w:t>
      </w:r>
    </w:p>
    <w:p w:rsidR="00250401" w:rsidRPr="00895CF8" w:rsidRDefault="00E2646F">
      <w:pPr>
        <w:spacing w:line="300" w:lineRule="auto"/>
        <w:jc w:val="center"/>
        <w:rPr>
          <w:rFonts w:eastAsiaTheme="minorEastAsia"/>
          <w:sz w:val="24"/>
          <w:szCs w:val="24"/>
        </w:rPr>
      </w:pPr>
      <w:r w:rsidRPr="00895CF8">
        <w:rPr>
          <w:rFonts w:eastAsiaTheme="minorEastAsia"/>
          <w:noProof/>
          <w:sz w:val="24"/>
          <w:szCs w:val="24"/>
        </w:rPr>
        <w:lastRenderedPageBreak/>
        <w:drawing>
          <wp:inline distT="0" distB="0" distL="0" distR="0">
            <wp:extent cx="2231390" cy="2231390"/>
            <wp:effectExtent l="19050" t="0" r="0" b="0"/>
            <wp:docPr id="5" name="图片 5" descr="E:\基础部\建模\2024建模\定稿\图片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:\基础部\建模\2024建模\定稿\图片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9149" cy="2239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401" w:rsidRDefault="00E2646F">
      <w:pPr>
        <w:spacing w:line="300" w:lineRule="auto"/>
        <w:jc w:val="center"/>
        <w:rPr>
          <w:ins w:id="0" w:author="Microsoft Office User" w:date="2025-06-24T14:59:00Z"/>
          <w:rFonts w:eastAsia="黑体" w:hAnsi="黑体"/>
          <w:szCs w:val="21"/>
        </w:rPr>
      </w:pPr>
      <w:r w:rsidRPr="00895CF8">
        <w:rPr>
          <w:rFonts w:eastAsia="黑体" w:hAnsi="黑体"/>
          <w:szCs w:val="21"/>
        </w:rPr>
        <w:t>图</w:t>
      </w:r>
      <w:r w:rsidRPr="00895CF8">
        <w:rPr>
          <w:rFonts w:eastAsia="黑体"/>
          <w:szCs w:val="21"/>
        </w:rPr>
        <w:t>3</w:t>
      </w:r>
      <w:r w:rsidRPr="00895CF8">
        <w:rPr>
          <w:rFonts w:eastAsia="黑体" w:hAnsi="黑体"/>
          <w:szCs w:val="21"/>
        </w:rPr>
        <w:t>车头朝向为</w:t>
      </w:r>
      <w:r w:rsidRPr="00895CF8">
        <w:rPr>
          <w:rFonts w:eastAsia="黑体"/>
          <w:szCs w:val="21"/>
        </w:rPr>
        <w:t>315</w:t>
      </w:r>
      <w:r w:rsidRPr="00895CF8">
        <w:rPr>
          <w:rFonts w:eastAsia="黑体" w:hAnsi="黑体"/>
          <w:szCs w:val="21"/>
        </w:rPr>
        <w:t>时，后续状态变化约束</w:t>
      </w:r>
    </w:p>
    <w:p w:rsidR="00A4453E" w:rsidRPr="00A4453E" w:rsidRDefault="00A4453E" w:rsidP="00A4453E">
      <w:pPr>
        <w:spacing w:line="300" w:lineRule="auto"/>
        <w:ind w:firstLineChars="200" w:firstLine="480"/>
        <w:rPr>
          <w:rFonts w:eastAsiaTheme="minorEastAsia"/>
          <w:sz w:val="24"/>
          <w:szCs w:val="24"/>
        </w:rPr>
      </w:pPr>
      <w:r w:rsidRPr="00A4453E">
        <w:rPr>
          <w:rFonts w:eastAsiaTheme="minorEastAsia" w:hint="eastAsia"/>
          <w:sz w:val="24"/>
          <w:szCs w:val="24"/>
        </w:rPr>
        <w:t>无人车的</w:t>
      </w:r>
      <w:r w:rsidRPr="00A4453E">
        <w:rPr>
          <w:rFonts w:eastAsiaTheme="minorEastAsia" w:hint="eastAsia"/>
          <w:b/>
          <w:sz w:val="24"/>
          <w:szCs w:val="24"/>
        </w:rPr>
        <w:t>可通行路径</w:t>
      </w:r>
      <w:r>
        <w:rPr>
          <w:rFonts w:eastAsiaTheme="minorEastAsia" w:hint="eastAsia"/>
          <w:sz w:val="24"/>
          <w:szCs w:val="24"/>
        </w:rPr>
        <w:t>指的是该路径满足无人车行驶坡度要求和车头转向要求的</w:t>
      </w:r>
      <w:r w:rsidR="0030755D">
        <w:rPr>
          <w:rFonts w:eastAsiaTheme="minorEastAsia" w:hint="eastAsia"/>
          <w:sz w:val="24"/>
          <w:szCs w:val="24"/>
        </w:rPr>
        <w:t>相邻</w:t>
      </w:r>
      <w:r>
        <w:rPr>
          <w:rFonts w:eastAsiaTheme="minorEastAsia" w:hint="eastAsia"/>
          <w:sz w:val="24"/>
          <w:szCs w:val="24"/>
        </w:rPr>
        <w:t>栅格序列</w:t>
      </w:r>
      <w:r w:rsidR="0030755D">
        <w:rPr>
          <w:rFonts w:eastAsiaTheme="minorEastAsia" w:hint="eastAsia"/>
          <w:sz w:val="24"/>
          <w:szCs w:val="24"/>
        </w:rPr>
        <w:t>构成的集合</w:t>
      </w:r>
      <w:r>
        <w:rPr>
          <w:rFonts w:eastAsiaTheme="minorEastAsia" w:hint="eastAsia"/>
          <w:sz w:val="24"/>
          <w:szCs w:val="24"/>
        </w:rPr>
        <w:t>。</w:t>
      </w:r>
    </w:p>
    <w:p w:rsidR="00250401" w:rsidRPr="00895CF8" w:rsidRDefault="00E2646F">
      <w:pPr>
        <w:adjustRightInd w:val="0"/>
        <w:spacing w:line="300" w:lineRule="auto"/>
        <w:ind w:firstLineChars="200" w:firstLine="480"/>
        <w:rPr>
          <w:rFonts w:eastAsia="华文中宋"/>
          <w:kern w:val="0"/>
          <w:sz w:val="24"/>
          <w:szCs w:val="24"/>
        </w:rPr>
      </w:pPr>
      <w:r w:rsidRPr="00895CF8">
        <w:rPr>
          <w:rFonts w:eastAsia="华文中宋"/>
          <w:kern w:val="0"/>
          <w:sz w:val="24"/>
          <w:szCs w:val="24"/>
        </w:rPr>
        <w:t>三、路径质量评价指标</w:t>
      </w:r>
    </w:p>
    <w:p w:rsidR="00250401" w:rsidRPr="00895CF8" w:rsidRDefault="00E2646F" w:rsidP="00E2646F">
      <w:pPr>
        <w:spacing w:line="300" w:lineRule="auto"/>
        <w:ind w:firstLineChars="200" w:firstLine="480"/>
        <w:jc w:val="left"/>
        <w:rPr>
          <w:rFonts w:eastAsiaTheme="minorEastAsia"/>
          <w:sz w:val="24"/>
          <w:szCs w:val="24"/>
        </w:rPr>
      </w:pPr>
      <w:r w:rsidRPr="00895CF8">
        <w:rPr>
          <w:rFonts w:eastAsiaTheme="minorEastAsia"/>
          <w:sz w:val="24"/>
          <w:szCs w:val="24"/>
        </w:rPr>
        <w:t>由上述行驶规则可知，指定两点之间的行驶路径是由一系列相邻的栅格构成，并且车辆在每一栅格中都具有不同的速度和车头朝向。无人车行驶过程中，从起点栅格到当前栅格的行驶里程、行驶时长等基本属性的计算方法如下。</w:t>
      </w:r>
    </w:p>
    <w:p w:rsidR="00250401" w:rsidRPr="00895CF8" w:rsidRDefault="00E2646F" w:rsidP="00E2646F">
      <w:pPr>
        <w:pStyle w:val="FirstParagraph"/>
        <w:spacing w:line="300" w:lineRule="auto"/>
        <w:rPr>
          <w:rFonts w:eastAsiaTheme="minorEastAsia"/>
          <w:sz w:val="24"/>
          <w:szCs w:val="24"/>
        </w:rPr>
      </w:pPr>
      <w:r w:rsidRPr="00895CF8">
        <w:rPr>
          <w:rFonts w:eastAsiaTheme="minorEastAsia"/>
          <w:b/>
          <w:bCs/>
          <w:sz w:val="24"/>
          <w:szCs w:val="24"/>
        </w:rPr>
        <w:t>里程</w:t>
      </w:r>
      <w:r w:rsidRPr="00895CF8">
        <w:rPr>
          <w:rFonts w:eastAsiaTheme="minorEastAsia"/>
          <w:sz w:val="24"/>
          <w:szCs w:val="24"/>
        </w:rPr>
        <w:t>：行驶过程中除第一个栅格之外其途经的每个栅格内的里程之和。其中，每个栅格内的里程由当前栅格的坐标和车头朝向，以及上一栅格的坐标和车头朝向共同决定。</w:t>
      </w:r>
    </w:p>
    <w:p w:rsidR="00250401" w:rsidRPr="00895CF8" w:rsidRDefault="00E2646F" w:rsidP="00A4453E">
      <w:pPr>
        <w:pStyle w:val="FirstParagraph"/>
        <w:spacing w:line="300" w:lineRule="auto"/>
        <w:ind w:left="420" w:firstLineChars="25" w:firstLine="60"/>
        <w:rPr>
          <w:rFonts w:eastAsiaTheme="minorEastAsia"/>
          <w:sz w:val="24"/>
          <w:szCs w:val="24"/>
        </w:rPr>
      </w:pPr>
      <w:r w:rsidRPr="00895CF8">
        <w:rPr>
          <w:rFonts w:eastAsiaTheme="minorEastAsia"/>
          <w:sz w:val="24"/>
          <w:szCs w:val="24"/>
        </w:rPr>
        <w:t>记路径中第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Pr="00895CF8">
        <w:rPr>
          <w:rFonts w:eastAsiaTheme="minorEastAsia"/>
          <w:sz w:val="24"/>
          <w:szCs w:val="24"/>
        </w:rPr>
        <w:t>个栅格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895CF8">
        <w:rPr>
          <w:rFonts w:eastAsiaTheme="minorEastAsia"/>
          <w:sz w:val="24"/>
          <w:szCs w:val="24"/>
        </w:rPr>
        <w:t>的坐标为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/>
            <w:sz w:val="24"/>
            <w:szCs w:val="24"/>
          </w:rPr>
          <m:t>)</m:t>
        </m:r>
      </m:oMath>
      <w:r w:rsidRPr="00895CF8">
        <w:rPr>
          <w:rFonts w:eastAsiaTheme="minorEastAsia"/>
          <w:sz w:val="24"/>
          <w:szCs w:val="24"/>
        </w:rPr>
        <w:t>，车头朝向为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895CF8">
        <w:rPr>
          <w:rFonts w:eastAsiaTheme="minorEastAsia"/>
          <w:sz w:val="24"/>
          <w:szCs w:val="24"/>
        </w:rPr>
        <w:t>，相应的，上一栅格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1</m:t>
            </m:r>
          </m:sub>
        </m:sSub>
      </m:oMath>
      <w:r w:rsidRPr="00895CF8">
        <w:rPr>
          <w:rFonts w:eastAsiaTheme="minorEastAsia"/>
          <w:sz w:val="24"/>
          <w:szCs w:val="24"/>
        </w:rPr>
        <w:t>的坐标和车头朝向为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/>
            <w:sz w:val="24"/>
            <w:szCs w:val="24"/>
          </w:rPr>
          <m:t>)</m:t>
        </m:r>
      </m:oMath>
      <w:r w:rsidRPr="00895CF8">
        <w:rPr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1</m:t>
            </m:r>
          </m:sub>
        </m:sSub>
      </m:oMath>
      <w:r w:rsidRPr="00895CF8">
        <w:rPr>
          <w:rFonts w:eastAsiaTheme="minorEastAsia"/>
          <w:sz w:val="24"/>
          <w:szCs w:val="24"/>
        </w:rPr>
        <w:t>。记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95CF8">
        <w:rPr>
          <w:rFonts w:eastAsiaTheme="minorEastAsia"/>
          <w:sz w:val="24"/>
          <w:szCs w:val="24"/>
        </w:rPr>
        <w:t>表示栅格坐标的改变量，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95CF8">
        <w:rPr>
          <w:rFonts w:eastAsiaTheme="minorEastAsia"/>
          <w:sz w:val="24"/>
          <w:szCs w:val="24"/>
        </w:rPr>
        <w:t>表示车头朝向的改变量，定义如下。</w:t>
      </w:r>
    </w:p>
    <w:p w:rsidR="00250401" w:rsidRPr="00895CF8" w:rsidRDefault="00E2646F" w:rsidP="00E2646F">
      <w:pPr>
        <w:pStyle w:val="a4"/>
        <w:spacing w:line="300" w:lineRule="au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/>
            </w:rPr>
            <m:t>=|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/>
            </w:rPr>
            <m:t>|+|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/>
            </w:rPr>
            <m:t>|</m:t>
          </m:r>
        </m:oMath>
      </m:oMathPara>
    </w:p>
    <w:p w:rsidR="00250401" w:rsidRPr="00895CF8" w:rsidRDefault="00E2646F" w:rsidP="00E2646F">
      <w:pPr>
        <w:pStyle w:val="FirstParagraph"/>
        <w:spacing w:line="300" w:lineRule="au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/>
            </w:rPr>
            <m:t>=|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/>
            </w:rPr>
            <m:t>|</m:t>
          </m:r>
        </m:oMath>
      </m:oMathPara>
    </w:p>
    <w:p w:rsidR="00250401" w:rsidRPr="00895CF8" w:rsidRDefault="00E2646F" w:rsidP="00E2646F">
      <w:pPr>
        <w:pStyle w:val="FirstParagraph"/>
        <w:spacing w:line="300" w:lineRule="auto"/>
        <w:rPr>
          <w:rFonts w:eastAsiaTheme="minorEastAsia"/>
          <w:sz w:val="24"/>
          <w:szCs w:val="24"/>
        </w:rPr>
      </w:pPr>
      <w:r w:rsidRPr="00895CF8">
        <w:rPr>
          <w:rFonts w:eastAsiaTheme="minorEastAsia"/>
          <w:sz w:val="24"/>
          <w:szCs w:val="24"/>
        </w:rPr>
        <w:t>根据上述行驶规则可知，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95CF8">
        <w:rPr>
          <w:rFonts w:eastAsiaTheme="minorEastAsia"/>
          <w:sz w:val="24"/>
          <w:szCs w:val="24"/>
        </w:rPr>
        <w:t>只有</w:t>
      </w:r>
      <w:r w:rsidRPr="00895CF8">
        <w:rPr>
          <w:rFonts w:eastAsiaTheme="minorEastAsia"/>
          <w:sz w:val="24"/>
          <w:szCs w:val="24"/>
        </w:rPr>
        <w:t>2</w:t>
      </w:r>
      <w:r w:rsidRPr="00895CF8">
        <w:rPr>
          <w:rFonts w:eastAsiaTheme="minorEastAsia"/>
          <w:sz w:val="24"/>
          <w:szCs w:val="24"/>
        </w:rPr>
        <w:t>种可能的取值，</w:t>
      </w:r>
      <w:r w:rsidRPr="00895CF8">
        <w:rPr>
          <w:rFonts w:eastAsiaTheme="minorEastAsia"/>
          <w:sz w:val="24"/>
          <w:szCs w:val="24"/>
        </w:rPr>
        <w:t>1</w:t>
      </w:r>
      <w:r w:rsidRPr="00895CF8">
        <w:rPr>
          <w:rFonts w:eastAsiaTheme="minorEastAsia"/>
          <w:sz w:val="24"/>
          <w:szCs w:val="24"/>
        </w:rPr>
        <w:t>或</w:t>
      </w:r>
      <w:r w:rsidRPr="00895CF8">
        <w:rPr>
          <w:rFonts w:eastAsiaTheme="minorEastAsia"/>
          <w:sz w:val="24"/>
          <w:szCs w:val="24"/>
        </w:rPr>
        <w:t>2</w:t>
      </w:r>
      <w:r w:rsidRPr="00895CF8">
        <w:rPr>
          <w:rFonts w:eastAsiaTheme="minorEastAsia"/>
          <w:sz w:val="24"/>
          <w:szCs w:val="24"/>
        </w:rPr>
        <w:t>；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95CF8">
        <w:rPr>
          <w:rFonts w:eastAsiaTheme="minorEastAsia"/>
          <w:sz w:val="24"/>
          <w:szCs w:val="24"/>
        </w:rPr>
        <w:t>只有</w:t>
      </w:r>
      <w:r w:rsidRPr="00895CF8">
        <w:rPr>
          <w:rFonts w:eastAsiaTheme="minorEastAsia"/>
          <w:sz w:val="24"/>
          <w:szCs w:val="24"/>
        </w:rPr>
        <w:t>3</w:t>
      </w:r>
      <w:r w:rsidRPr="00895CF8">
        <w:rPr>
          <w:rFonts w:eastAsiaTheme="minorEastAsia"/>
          <w:sz w:val="24"/>
          <w:szCs w:val="24"/>
        </w:rPr>
        <w:t>种可能的取值，</w:t>
      </w:r>
      <w:r w:rsidRPr="00895CF8">
        <w:rPr>
          <w:rFonts w:eastAsiaTheme="minorEastAsia"/>
          <w:sz w:val="24"/>
          <w:szCs w:val="24"/>
        </w:rPr>
        <w:t>0</w:t>
      </w:r>
      <w:r w:rsidRPr="00895CF8">
        <w:rPr>
          <w:rFonts w:eastAsiaTheme="minorEastAsia"/>
          <w:sz w:val="24"/>
          <w:szCs w:val="24"/>
        </w:rPr>
        <w:t>、</w:t>
      </w:r>
      <w:r w:rsidRPr="00895CF8">
        <w:rPr>
          <w:rFonts w:eastAsiaTheme="minorEastAsia"/>
          <w:sz w:val="24"/>
          <w:szCs w:val="24"/>
        </w:rPr>
        <w:t>45</w:t>
      </w:r>
      <w:r w:rsidRPr="00895CF8">
        <w:rPr>
          <w:rFonts w:eastAsiaTheme="minorEastAsia"/>
          <w:sz w:val="24"/>
          <w:szCs w:val="24"/>
        </w:rPr>
        <w:t>或</w:t>
      </w:r>
      <w:r w:rsidRPr="00895CF8">
        <w:rPr>
          <w:rFonts w:eastAsiaTheme="minorEastAsia"/>
          <w:sz w:val="24"/>
          <w:szCs w:val="24"/>
        </w:rPr>
        <w:t>90</w:t>
      </w:r>
      <w:r w:rsidRPr="00895CF8">
        <w:rPr>
          <w:rFonts w:eastAsiaTheme="minorEastAsia"/>
          <w:sz w:val="24"/>
          <w:szCs w:val="24"/>
        </w:rPr>
        <w:t>。第</w:t>
      </w:r>
      <m:oMath>
        <m:r>
          <w:rPr>
            <w:rFonts w:ascii="Cambria Math" w:hAnsi="Cambria Math"/>
          </w:rPr>
          <m:t>i</m:t>
        </m:r>
      </m:oMath>
      <w:r w:rsidRPr="00895CF8">
        <w:rPr>
          <w:rFonts w:eastAsiaTheme="minorEastAsia"/>
          <w:sz w:val="24"/>
          <w:szCs w:val="24"/>
        </w:rPr>
        <w:t>个栅格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95CF8">
        <w:rPr>
          <w:rFonts w:eastAsiaTheme="minorEastAsia"/>
          <w:sz w:val="24"/>
          <w:szCs w:val="24"/>
        </w:rPr>
        <w:t>内的里程由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95CF8">
        <w:rPr>
          <w:rFonts w:eastAsiaTheme="minorEastAsia"/>
          <w:sz w:val="24"/>
          <w:szCs w:val="24"/>
        </w:rPr>
        <w:t>和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95CF8">
        <w:rPr>
          <w:rFonts w:eastAsiaTheme="minorEastAsia"/>
          <w:sz w:val="24"/>
          <w:szCs w:val="24"/>
        </w:rPr>
        <w:t>共同决定，共有</w:t>
      </w:r>
      <w:r w:rsidRPr="00895CF8">
        <w:rPr>
          <w:rFonts w:eastAsiaTheme="minorEastAsia"/>
          <w:sz w:val="24"/>
          <w:szCs w:val="24"/>
        </w:rPr>
        <w:t>6</w:t>
      </w:r>
      <w:r w:rsidRPr="00895CF8">
        <w:rPr>
          <w:rFonts w:eastAsiaTheme="minorEastAsia"/>
          <w:sz w:val="24"/>
          <w:szCs w:val="24"/>
        </w:rPr>
        <w:t>种不同的情况，如表</w:t>
      </w:r>
      <w:r w:rsidRPr="00895CF8">
        <w:rPr>
          <w:rFonts w:eastAsiaTheme="minorEastAsia"/>
          <w:sz w:val="24"/>
          <w:szCs w:val="24"/>
        </w:rPr>
        <w:t>2</w:t>
      </w:r>
      <w:r w:rsidRPr="00895CF8">
        <w:rPr>
          <w:rFonts w:eastAsiaTheme="minorEastAsia"/>
          <w:sz w:val="24"/>
          <w:szCs w:val="24"/>
        </w:rPr>
        <w:t>所示，每种情况对应一个里程加权系数</w:t>
      </w:r>
      <m:oMath>
        <m:r>
          <w:rPr>
            <w:rFonts w:ascii="Cambria Math" w:hAnsi="Cambria Math"/>
            <w:sz w:val="24"/>
            <w:szCs w:val="24"/>
          </w:rPr>
          <m:t>ω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/>
            <w:sz w:val="24"/>
            <w:szCs w:val="24"/>
          </w:rPr>
          <m:t>)</m:t>
        </m:r>
      </m:oMath>
      <w:r w:rsidRPr="00895CF8">
        <w:rPr>
          <w:rFonts w:eastAsiaTheme="minorEastAsia"/>
          <w:sz w:val="24"/>
          <w:szCs w:val="24"/>
        </w:rPr>
        <w:t>，该系数与栅格边长（</w:t>
      </w:r>
      <w:proofErr w:type="spellStart"/>
      <w:r w:rsidRPr="00895CF8">
        <w:rPr>
          <w:rFonts w:eastAsiaTheme="minorEastAsia"/>
          <w:sz w:val="24"/>
          <w:szCs w:val="24"/>
        </w:rPr>
        <w:t>cellsize</w:t>
      </w:r>
      <w:proofErr w:type="spellEnd"/>
      <w:r w:rsidRPr="00895CF8">
        <w:rPr>
          <w:rFonts w:eastAsiaTheme="minorEastAsia"/>
          <w:sz w:val="24"/>
          <w:szCs w:val="24"/>
        </w:rPr>
        <w:t xml:space="preserve">, </w:t>
      </w:r>
      <w:r w:rsidRPr="00895CF8">
        <w:rPr>
          <w:rFonts w:eastAsiaTheme="minorEastAsia"/>
          <w:sz w:val="24"/>
          <w:szCs w:val="24"/>
        </w:rPr>
        <w:t>本题中为</w:t>
      </w:r>
      <w:r w:rsidRPr="00895CF8">
        <w:rPr>
          <w:rFonts w:eastAsiaTheme="minorEastAsia"/>
          <w:sz w:val="24"/>
          <w:szCs w:val="24"/>
        </w:rPr>
        <w:t>5m</w:t>
      </w:r>
      <w:r w:rsidRPr="00895CF8">
        <w:rPr>
          <w:rFonts w:eastAsiaTheme="minorEastAsia"/>
          <w:sz w:val="24"/>
          <w:szCs w:val="24"/>
        </w:rPr>
        <w:t>）的乘积，即为该栅格内的里程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895CF8">
        <w:rPr>
          <w:rFonts w:eastAsiaTheme="minorEastAsia"/>
          <w:sz w:val="24"/>
          <w:szCs w:val="24"/>
        </w:rPr>
        <w:t>。</w:t>
      </w:r>
    </w:p>
    <w:p w:rsidR="00250401" w:rsidRPr="00895CF8" w:rsidRDefault="00E2646F">
      <w:pPr>
        <w:spacing w:line="300" w:lineRule="auto"/>
        <w:jc w:val="center"/>
        <w:rPr>
          <w:rFonts w:eastAsiaTheme="minorEastAsia"/>
          <w:sz w:val="24"/>
          <w:szCs w:val="24"/>
        </w:rPr>
      </w:pPr>
      <w:r w:rsidRPr="00895CF8">
        <w:rPr>
          <w:rFonts w:eastAsiaTheme="minorEastAsia"/>
          <w:sz w:val="24"/>
          <w:szCs w:val="24"/>
        </w:rPr>
        <w:t>表</w:t>
      </w:r>
      <w:r w:rsidRPr="00895CF8">
        <w:rPr>
          <w:rFonts w:eastAsiaTheme="minorEastAsia"/>
          <w:sz w:val="24"/>
          <w:szCs w:val="24"/>
        </w:rPr>
        <w:t>2</w:t>
      </w:r>
      <w:r w:rsidRPr="00895CF8">
        <w:rPr>
          <w:rFonts w:eastAsiaTheme="minorEastAsia"/>
          <w:sz w:val="24"/>
          <w:szCs w:val="24"/>
        </w:rPr>
        <w:t>：里程加权系数</w:t>
      </w:r>
      <m:oMath>
        <m:r>
          <w:rPr>
            <w:rFonts w:ascii="Cambria Math" w:hAnsi="Cambria Math"/>
            <w:sz w:val="24"/>
            <w:szCs w:val="24"/>
          </w:rPr>
          <m:t>ω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/>
            <w:sz w:val="24"/>
            <w:szCs w:val="24"/>
          </w:rPr>
          <m:t>)</m:t>
        </m:r>
      </m:oMath>
    </w:p>
    <w:tbl>
      <w:tblPr>
        <w:tblStyle w:val="Table"/>
        <w:tblW w:w="4422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4"/>
        <w:gridCol w:w="1699"/>
        <w:gridCol w:w="1985"/>
        <w:gridCol w:w="2269"/>
      </w:tblGrid>
      <w:tr w:rsidR="00250401" w:rsidRPr="00895CF8" w:rsidTr="00042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2"/>
          <w:jc w:val="center"/>
        </w:trPr>
        <w:tc>
          <w:tcPr>
            <w:tcW w:w="1051" w:type="pct"/>
            <w:tcBorders>
              <w:tl2br w:val="nil"/>
              <w:tr2bl w:val="nil"/>
            </w:tcBorders>
            <w:vAlign w:val="center"/>
          </w:tcPr>
          <w:p w:rsidR="0004272A" w:rsidRPr="0004272A" w:rsidRDefault="00E67F21" w:rsidP="0004272A">
            <w:pPr>
              <w:pStyle w:val="Compact"/>
              <w:jc w:val="right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w:pict w14:anchorId="7DCBA27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alt="" style="position:absolute;left:0;text-align:left;margin-left:-6.1pt;margin-top:-.25pt;width:79.85pt;height:37.05pt;z-index:251658240;mso-wrap-edited:f;mso-width-percent:0;mso-height-percent:0;mso-width-percent:0;mso-height-percent:0" o:connectortype="straight"/>
              </w:pic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  <w:r w:rsidR="0004272A">
              <w:rPr>
                <w:rFonts w:eastAsiaTheme="minorEastAsia" w:hint="eastAsia"/>
                <w:sz w:val="24"/>
                <w:szCs w:val="24"/>
              </w:rPr>
              <w:t xml:space="preserve"> </w:t>
            </w:r>
          </w:p>
          <w:p w:rsidR="00250401" w:rsidRPr="00895CF8" w:rsidRDefault="0004272A" w:rsidP="0004272A">
            <w:pPr>
              <w:pStyle w:val="Compact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27" w:type="pct"/>
            <w:tcBorders>
              <w:tl2br w:val="nil"/>
              <w:tr2bl w:val="nil"/>
            </w:tcBorders>
            <w:vAlign w:val="center"/>
          </w:tcPr>
          <w:p w:rsidR="00250401" w:rsidRPr="00895CF8" w:rsidRDefault="00E2646F">
            <w:pPr>
              <w:pStyle w:val="Compact"/>
              <w:jc w:val="center"/>
            </w:pPr>
            <w:r w:rsidRPr="00895CF8">
              <w:t>0</w:t>
            </w:r>
          </w:p>
        </w:tc>
        <w:tc>
          <w:tcPr>
            <w:tcW w:w="1317" w:type="pct"/>
            <w:tcBorders>
              <w:tl2br w:val="nil"/>
              <w:tr2bl w:val="nil"/>
            </w:tcBorders>
            <w:vAlign w:val="center"/>
          </w:tcPr>
          <w:p w:rsidR="00250401" w:rsidRPr="00895CF8" w:rsidRDefault="00E2646F">
            <w:pPr>
              <w:pStyle w:val="Compact"/>
              <w:jc w:val="center"/>
            </w:pPr>
            <w:r w:rsidRPr="00895CF8">
              <w:t>45</w:t>
            </w:r>
          </w:p>
        </w:tc>
        <w:tc>
          <w:tcPr>
            <w:tcW w:w="1505" w:type="pct"/>
            <w:tcBorders>
              <w:tl2br w:val="nil"/>
              <w:tr2bl w:val="nil"/>
            </w:tcBorders>
            <w:vAlign w:val="center"/>
          </w:tcPr>
          <w:p w:rsidR="00250401" w:rsidRPr="00895CF8" w:rsidRDefault="00E2646F">
            <w:pPr>
              <w:pStyle w:val="Compact"/>
              <w:jc w:val="center"/>
            </w:pPr>
            <w:r w:rsidRPr="00895CF8">
              <w:t>90</w:t>
            </w:r>
          </w:p>
        </w:tc>
      </w:tr>
      <w:tr w:rsidR="00250401" w:rsidRPr="00895CF8" w:rsidTr="0004272A">
        <w:trPr>
          <w:jc w:val="center"/>
        </w:trPr>
        <w:tc>
          <w:tcPr>
            <w:tcW w:w="1051" w:type="pct"/>
            <w:tcBorders>
              <w:tl2br w:val="nil"/>
              <w:tr2bl w:val="nil"/>
            </w:tcBorders>
            <w:vAlign w:val="center"/>
          </w:tcPr>
          <w:p w:rsidR="00250401" w:rsidRPr="00895CF8" w:rsidRDefault="00E2646F">
            <w:pPr>
              <w:pStyle w:val="Compact"/>
              <w:jc w:val="center"/>
            </w:pPr>
            <w:r w:rsidRPr="00895CF8">
              <w:lastRenderedPageBreak/>
              <w:t>1</w:t>
            </w:r>
          </w:p>
        </w:tc>
        <w:tc>
          <w:tcPr>
            <w:tcW w:w="1127" w:type="pct"/>
            <w:tcBorders>
              <w:tl2br w:val="nil"/>
              <w:tr2bl w:val="nil"/>
            </w:tcBorders>
            <w:vAlign w:val="center"/>
          </w:tcPr>
          <w:p w:rsidR="00250401" w:rsidRPr="00895CF8" w:rsidRDefault="00E2646F">
            <w:pPr>
              <w:pStyle w:val="Compact"/>
              <w:jc w:val="center"/>
            </w:pPr>
            <w:r w:rsidRPr="00895CF8">
              <w:t>1</w:t>
            </w:r>
          </w:p>
        </w:tc>
        <w:tc>
          <w:tcPr>
            <w:tcW w:w="1317" w:type="pct"/>
            <w:tcBorders>
              <w:tl2br w:val="nil"/>
              <w:tr2bl w:val="nil"/>
            </w:tcBorders>
            <w:vAlign w:val="center"/>
          </w:tcPr>
          <w:p w:rsidR="00250401" w:rsidRPr="00895CF8" w:rsidRDefault="00E2646F">
            <w:pPr>
              <w:pStyle w:val="Compact"/>
              <w:jc w:val="center"/>
            </w:pPr>
            <w:r w:rsidRPr="00895CF8">
              <w:t>1.5</w:t>
            </w:r>
          </w:p>
        </w:tc>
        <w:tc>
          <w:tcPr>
            <w:tcW w:w="1505" w:type="pct"/>
            <w:tcBorders>
              <w:tl2br w:val="nil"/>
              <w:tr2bl w:val="nil"/>
            </w:tcBorders>
            <w:vAlign w:val="center"/>
          </w:tcPr>
          <w:p w:rsidR="00250401" w:rsidRPr="00895CF8" w:rsidRDefault="00E2646F">
            <w:pPr>
              <w:pStyle w:val="Compact"/>
              <w:jc w:val="center"/>
            </w:pPr>
            <w:r w:rsidRPr="00895CF8">
              <w:t>2</w:t>
            </w:r>
          </w:p>
        </w:tc>
      </w:tr>
      <w:tr w:rsidR="00250401" w:rsidRPr="00895CF8" w:rsidTr="0004272A">
        <w:trPr>
          <w:jc w:val="center"/>
        </w:trPr>
        <w:tc>
          <w:tcPr>
            <w:tcW w:w="1051" w:type="pct"/>
            <w:tcBorders>
              <w:tl2br w:val="nil"/>
              <w:tr2bl w:val="nil"/>
            </w:tcBorders>
            <w:vAlign w:val="center"/>
          </w:tcPr>
          <w:p w:rsidR="00250401" w:rsidRPr="00895CF8" w:rsidRDefault="00E2646F">
            <w:pPr>
              <w:pStyle w:val="Compact"/>
              <w:jc w:val="center"/>
            </w:pPr>
            <w:r w:rsidRPr="00895CF8">
              <w:t>2</w:t>
            </w:r>
          </w:p>
        </w:tc>
        <w:tc>
          <w:tcPr>
            <w:tcW w:w="1127" w:type="pct"/>
            <w:tcBorders>
              <w:tl2br w:val="nil"/>
              <w:tr2bl w:val="nil"/>
            </w:tcBorders>
            <w:vAlign w:val="center"/>
          </w:tcPr>
          <w:p w:rsidR="00250401" w:rsidRPr="00895CF8" w:rsidRDefault="00E67F21">
            <w:pPr>
              <w:pStyle w:val="Compact"/>
              <w:jc w:val="center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1317" w:type="pct"/>
            <w:tcBorders>
              <w:tl2br w:val="nil"/>
              <w:tr2bl w:val="nil"/>
            </w:tcBorders>
            <w:vAlign w:val="center"/>
          </w:tcPr>
          <w:p w:rsidR="00250401" w:rsidRPr="00895CF8" w:rsidRDefault="00E67F21">
            <w:pPr>
              <w:pStyle w:val="Compact"/>
              <w:jc w:val="center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</w:rPr>
                      <m:t>2</m:t>
                    </m:r>
                  </m:e>
                </m:rad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w:rPr>
                    <w:rFonts w:ascii="Cambria Math"/>
                  </w:rPr>
                  <m:t>0.5</m:t>
                </m:r>
              </m:oMath>
            </m:oMathPara>
          </w:p>
        </w:tc>
        <w:tc>
          <w:tcPr>
            <w:tcW w:w="1505" w:type="pct"/>
            <w:tcBorders>
              <w:tl2br w:val="nil"/>
              <w:tr2bl w:val="nil"/>
            </w:tcBorders>
            <w:vAlign w:val="center"/>
          </w:tcPr>
          <w:p w:rsidR="00250401" w:rsidRPr="00895CF8" w:rsidRDefault="00E67F21">
            <w:pPr>
              <w:pStyle w:val="Compact"/>
              <w:jc w:val="center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</w:rPr>
                      <m:t>2</m:t>
                    </m:r>
                  </m:e>
                </m:rad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w:rPr>
                    <w:rFonts w:ascii="Cambria Math"/>
                  </w:rPr>
                  <m:t>1</m:t>
                </m:r>
              </m:oMath>
            </m:oMathPara>
          </w:p>
        </w:tc>
      </w:tr>
    </w:tbl>
    <w:p w:rsidR="00250401" w:rsidRPr="00895CF8" w:rsidRDefault="00E67F21">
      <w:pPr>
        <w:pStyle w:val="a4"/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×</m:t>
          </m:r>
          <m:r>
            <w:rPr>
              <w:rFonts w:ascii="Cambria Math" w:hAnsi="Cambria Math"/>
              <w:sz w:val="24"/>
              <w:szCs w:val="24"/>
            </w:rPr>
            <m:t>cellsize</m:t>
          </m:r>
        </m:oMath>
      </m:oMathPara>
    </w:p>
    <w:p w:rsidR="00E2646F" w:rsidRPr="00E2646F" w:rsidRDefault="00E2646F" w:rsidP="00E2646F">
      <w:pPr>
        <w:pStyle w:val="a4"/>
      </w:pPr>
      <w:r w:rsidRPr="00895CF8">
        <w:rPr>
          <w:sz w:val="24"/>
          <w:szCs w:val="24"/>
        </w:rPr>
        <w:t>则，由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0</m:t>
            </m:r>
          </m:sub>
        </m:sSub>
      </m:oMath>
      <w:r w:rsidRPr="00895CF8">
        <w:rPr>
          <w:sz w:val="24"/>
          <w:szCs w:val="24"/>
        </w:rPr>
        <w:t>至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</m:sub>
        </m:sSub>
      </m:oMath>
      <w:r w:rsidRPr="00895CF8">
        <w:rPr>
          <w:sz w:val="24"/>
          <w:szCs w:val="24"/>
        </w:rPr>
        <w:t>途经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895CF8">
        <w:rPr>
          <w:sz w:val="24"/>
          <w:szCs w:val="24"/>
        </w:rPr>
        <w:t>个栅格的行驶路径的里程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 w:rsidRPr="00895CF8">
        <w:rPr>
          <w:sz w:val="24"/>
          <w:szCs w:val="24"/>
        </w:rPr>
        <w:t>为：</w:t>
      </w:r>
    </w:p>
    <w:p w:rsidR="00E2646F" w:rsidRPr="00895CF8" w:rsidRDefault="00E2646F" w:rsidP="00E2646F">
      <w:pPr>
        <w:pStyle w:val="FirstParagraph"/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D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=</m:t>
              </m:r>
              <m:r>
                <w:rPr>
                  <w:rFonts w:asci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/>
                  <w:sz w:val="24"/>
                  <w:szCs w:val="24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250401" w:rsidRPr="00895CF8" w:rsidRDefault="00E2646F">
      <w:pPr>
        <w:numPr>
          <w:ilvl w:val="0"/>
          <w:numId w:val="3"/>
        </w:numPr>
        <w:spacing w:line="300" w:lineRule="auto"/>
        <w:jc w:val="left"/>
        <w:rPr>
          <w:rFonts w:eastAsiaTheme="minorEastAsia"/>
          <w:sz w:val="24"/>
          <w:szCs w:val="24"/>
        </w:rPr>
      </w:pPr>
      <w:r w:rsidRPr="00895CF8">
        <w:rPr>
          <w:rFonts w:eastAsiaTheme="minorEastAsia"/>
          <w:sz w:val="24"/>
          <w:szCs w:val="24"/>
        </w:rPr>
        <w:t>行驶时长：行驶过程中除第一个栅格之外其途经的每个栅格内的行驶时长之和。其中，每个栅格内的行驶时长为栅格内的里程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895CF8">
        <w:rPr>
          <w:rFonts w:eastAsiaTheme="minorEastAsia"/>
          <w:sz w:val="24"/>
          <w:szCs w:val="24"/>
        </w:rPr>
        <w:t>与栅格内的行驶速度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895CF8">
        <w:rPr>
          <w:rFonts w:eastAsiaTheme="minorEastAsia"/>
          <w:sz w:val="24"/>
          <w:szCs w:val="24"/>
        </w:rPr>
        <w:t>之比。即，</w:t>
      </w:r>
      <w:r w:rsidRPr="00895CF8">
        <w:rPr>
          <w:sz w:val="24"/>
          <w:szCs w:val="24"/>
        </w:rPr>
        <w:t>由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0</m:t>
            </m:r>
          </m:sub>
        </m:sSub>
      </m:oMath>
      <w:r w:rsidRPr="00895CF8">
        <w:rPr>
          <w:sz w:val="24"/>
          <w:szCs w:val="24"/>
        </w:rPr>
        <w:t>至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</m:sub>
        </m:sSub>
      </m:oMath>
      <w:r w:rsidRPr="00895CF8">
        <w:rPr>
          <w:sz w:val="24"/>
          <w:szCs w:val="24"/>
        </w:rPr>
        <w:t>途经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895CF8">
        <w:rPr>
          <w:sz w:val="24"/>
          <w:szCs w:val="24"/>
        </w:rPr>
        <w:t>个栅格的行驶时长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 w:rsidR="008D721C">
        <w:rPr>
          <w:rFonts w:hint="eastAsia"/>
          <w:sz w:val="24"/>
          <w:szCs w:val="24"/>
        </w:rPr>
        <w:t>（单位秒）</w:t>
      </w:r>
      <w:r w:rsidRPr="00895CF8">
        <w:rPr>
          <w:sz w:val="24"/>
          <w:szCs w:val="24"/>
        </w:rPr>
        <w:t>为：</w:t>
      </w:r>
    </w:p>
    <w:p w:rsidR="00250401" w:rsidRPr="00895CF8" w:rsidRDefault="00E2646F">
      <w:pPr>
        <w:pStyle w:val="FirstParagraph"/>
        <w:rPr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n-</m:t>
              </m:r>
              <m:r>
                <w:rPr>
                  <w:rFonts w:ascii="Cambria Math"/>
                  <w:sz w:val="24"/>
                  <w:szCs w:val="24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250401" w:rsidRPr="00895CF8" w:rsidRDefault="00E2646F">
      <w:pPr>
        <w:spacing w:line="300" w:lineRule="auto"/>
        <w:ind w:firstLineChars="200" w:firstLine="480"/>
        <w:jc w:val="left"/>
        <w:rPr>
          <w:rFonts w:eastAsiaTheme="minorEastAsia"/>
          <w:sz w:val="24"/>
          <w:szCs w:val="24"/>
        </w:rPr>
      </w:pPr>
      <w:r w:rsidRPr="00895CF8">
        <w:rPr>
          <w:rFonts w:eastAsiaTheme="minorEastAsia"/>
          <w:sz w:val="24"/>
          <w:szCs w:val="24"/>
        </w:rPr>
        <w:t>在此基础上，我们使用以下三个指标衡量</w:t>
      </w:r>
      <w:r w:rsidRPr="00895CF8">
        <w:rPr>
          <w:rFonts w:eastAsiaTheme="minorEastAsia" w:hAnsiTheme="minorEastAsia"/>
          <w:sz w:val="24"/>
          <w:szCs w:val="24"/>
        </w:rPr>
        <w:t>一条无人车行驶路径（</w:t>
      </w:r>
      <w:r w:rsidRPr="00895CF8">
        <w:rPr>
          <w:sz w:val="24"/>
          <w:szCs w:val="24"/>
        </w:rPr>
        <w:t>由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0</m:t>
            </m:r>
          </m:sub>
        </m:sSub>
      </m:oMath>
      <w:r w:rsidRPr="00895CF8">
        <w:rPr>
          <w:sz w:val="24"/>
          <w:szCs w:val="24"/>
        </w:rPr>
        <w:t>至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</m:sub>
        </m:sSub>
      </m:oMath>
      <w:r w:rsidRPr="00895CF8">
        <w:rPr>
          <w:rFonts w:eastAsiaTheme="minorEastAsia" w:hAnsiTheme="minorEastAsia"/>
          <w:sz w:val="24"/>
          <w:szCs w:val="24"/>
        </w:rPr>
        <w:t>）</w:t>
      </w:r>
      <w:r w:rsidRPr="00895CF8">
        <w:rPr>
          <w:rFonts w:eastAsiaTheme="minorEastAsia"/>
          <w:sz w:val="24"/>
          <w:szCs w:val="24"/>
        </w:rPr>
        <w:t>的质量。</w:t>
      </w:r>
    </w:p>
    <w:p w:rsidR="00250401" w:rsidRPr="00895CF8" w:rsidRDefault="00E2646F">
      <w:pPr>
        <w:spacing w:line="300" w:lineRule="auto"/>
        <w:ind w:firstLineChars="200" w:firstLine="480"/>
        <w:jc w:val="left"/>
        <w:rPr>
          <w:rFonts w:eastAsiaTheme="minorEastAsia"/>
          <w:b/>
          <w:bCs/>
          <w:sz w:val="24"/>
          <w:szCs w:val="24"/>
        </w:rPr>
      </w:pPr>
      <w:r w:rsidRPr="00895CF8">
        <w:rPr>
          <w:rFonts w:eastAsia="华文中宋"/>
          <w:kern w:val="0"/>
          <w:sz w:val="24"/>
          <w:szCs w:val="24"/>
        </w:rPr>
        <w:t>1</w:t>
      </w:r>
      <w:r w:rsidRPr="00895CF8">
        <w:rPr>
          <w:rFonts w:eastAsiaTheme="minorEastAsia"/>
          <w:b/>
          <w:bCs/>
          <w:sz w:val="24"/>
          <w:szCs w:val="24"/>
        </w:rPr>
        <w:t>平稳性</w:t>
      </w:r>
    </w:p>
    <w:p w:rsidR="00250401" w:rsidRPr="00895CF8" w:rsidRDefault="00E2646F">
      <w:pPr>
        <w:spacing w:line="300" w:lineRule="auto"/>
        <w:ind w:firstLineChars="200" w:firstLine="480"/>
        <w:jc w:val="left"/>
        <w:rPr>
          <w:rFonts w:eastAsiaTheme="minorEastAsia"/>
          <w:sz w:val="24"/>
          <w:szCs w:val="24"/>
        </w:rPr>
      </w:pPr>
      <w:r w:rsidRPr="00895CF8">
        <w:rPr>
          <w:rFonts w:eastAsiaTheme="minorEastAsia" w:hAnsiTheme="minorEastAsia"/>
          <w:sz w:val="24"/>
          <w:szCs w:val="24"/>
        </w:rPr>
        <w:t>平稳性是衡量该无人车在该路径行驶过程中的颠簸程度。平稳性指标</w:t>
      </w:r>
      <w:r w:rsidR="00E67F21" w:rsidRPr="00E67F21">
        <w:rPr>
          <w:rFonts w:eastAsiaTheme="minorEastAsia"/>
          <w:noProof/>
          <w:position w:val="-6"/>
          <w:sz w:val="24"/>
          <w:szCs w:val="24"/>
        </w:rPr>
        <w:object w:dxaOrig="200" w:dyaOrig="220" w14:anchorId="6A0175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0.2pt;height:10.85pt;mso-width-percent:0;mso-height-percent:0;mso-width-percent:0;mso-height-percent:0" o:ole="">
            <v:imagedata r:id="rId9" o:title=""/>
          </v:shape>
          <o:OLEObject Type="Embed" ProgID="Equation.DSMT4" ShapeID="_x0000_i1025" DrawAspect="Content" ObjectID="_1812377933" r:id="rId10"/>
        </w:object>
      </w:r>
      <w:r w:rsidRPr="00895CF8">
        <w:rPr>
          <w:rFonts w:eastAsiaTheme="minorEastAsia" w:hAnsiTheme="minorEastAsia"/>
          <w:sz w:val="24"/>
          <w:szCs w:val="24"/>
        </w:rPr>
        <w:t>的计算公式如下（取值越小平稳性越好）：</w:t>
      </w:r>
    </w:p>
    <w:p w:rsidR="00250401" w:rsidRPr="00895CF8" w:rsidRDefault="00E2646F">
      <w:pPr>
        <w:pStyle w:val="FirstParagraph"/>
        <w:rPr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ε</m:t>
          </m:r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n-</m:t>
              </m:r>
              <m:r>
                <w:rPr>
                  <w:rFonts w:ascii="Cambria Math"/>
                  <w:sz w:val="24"/>
                  <w:szCs w:val="24"/>
                </w:rPr>
                <m:t>1</m:t>
              </m:r>
            </m:sup>
            <m:e>
              <m:acc>
                <m:accPr>
                  <m:chr m:val="‾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hAnsi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:rsidR="00250401" w:rsidRPr="00895CF8" w:rsidRDefault="00E2646F">
      <w:pPr>
        <w:spacing w:line="300" w:lineRule="auto"/>
        <w:jc w:val="left"/>
        <w:rPr>
          <w:rFonts w:eastAsiaTheme="minorEastAsia"/>
          <w:sz w:val="24"/>
          <w:szCs w:val="24"/>
        </w:rPr>
      </w:pPr>
      <w:r w:rsidRPr="00895CF8">
        <w:rPr>
          <w:rFonts w:eastAsiaTheme="minorEastAsia" w:hAnsiTheme="minorEastAsia"/>
          <w:sz w:val="24"/>
          <w:szCs w:val="24"/>
        </w:rPr>
        <w:t>其中，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895CF8">
        <w:rPr>
          <w:rFonts w:eastAsiaTheme="minorEastAsia" w:hAnsiTheme="minorEastAsia"/>
          <w:sz w:val="24"/>
          <w:szCs w:val="24"/>
        </w:rPr>
        <w:t>为栅格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895CF8">
        <w:rPr>
          <w:rFonts w:eastAsiaTheme="minorEastAsia" w:hAnsiTheme="minorEastAsia"/>
          <w:sz w:val="24"/>
          <w:szCs w:val="24"/>
        </w:rPr>
        <w:t>的坡度，</w:t>
      </w:r>
      <m:oMath>
        <m:acc>
          <m:accPr>
            <m:chr m:val="‾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eastAsiaTheme="minorEastAsia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/>
            <w:sz w:val="24"/>
            <w:szCs w:val="24"/>
          </w:rPr>
          <m:t>)/2</m:t>
        </m:r>
      </m:oMath>
      <w:r w:rsidRPr="00895CF8">
        <w:rPr>
          <w:rFonts w:eastAsiaTheme="minorEastAsia" w:hAnsiTheme="minorEastAsia"/>
          <w:sz w:val="24"/>
          <w:szCs w:val="24"/>
        </w:rPr>
        <w:t>，是行驶路径中相邻两个栅格的平均坡度</w:t>
      </w:r>
      <w:r w:rsidR="004D052C">
        <w:rPr>
          <w:rFonts w:eastAsiaTheme="minorEastAsia" w:hAnsiTheme="minorEastAsia" w:hint="eastAsia"/>
          <w:sz w:val="24"/>
          <w:szCs w:val="24"/>
        </w:rPr>
        <w:t>（单位为度）</w:t>
      </w:r>
      <w:r w:rsidRPr="00895CF8">
        <w:rPr>
          <w:rFonts w:eastAsiaTheme="minorEastAsia" w:hAnsiTheme="minorEastAsia"/>
          <w:sz w:val="24"/>
          <w:szCs w:val="24"/>
        </w:rPr>
        <w:t>；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/>
            <w:sz w:val="24"/>
            <w:szCs w:val="24"/>
          </w:rPr>
          <m:t>=</m:t>
        </m:r>
        <m:r>
          <m:rPr>
            <m:nor/>
          </m:rPr>
          <w:rPr>
            <w:rFonts w:eastAsiaTheme="minorEastAsia"/>
            <w:sz w:val="24"/>
            <w:szCs w:val="24"/>
          </w:rPr>
          <m:t>arccos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eastAsiaTheme="minorEastAsia" w:hAnsi="Cambria Math"/>
                    <w:sz w:val="24"/>
                    <w:szCs w:val="24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num>
              <m:den>
                <m:r>
                  <m:rPr>
                    <m:sty m:val="p"/>
                  </m:rPr>
                  <w:rPr>
                    <w:rFonts w:ascii="Cambria Math" w:eastAsiaTheme="minorEastAsia"/>
                    <w:sz w:val="24"/>
                    <w:szCs w:val="24"/>
                  </w:rPr>
                  <m:t>|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eastAsiaTheme="minorEastAsia"/>
                    <w:sz w:val="24"/>
                    <w:szCs w:val="24"/>
                  </w:rPr>
                  <m:t>||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eastAsiaTheme="minorEastAsia"/>
                    <w:sz w:val="24"/>
                    <w:szCs w:val="24"/>
                  </w:rPr>
                  <m:t>|</m:t>
                </m:r>
              </m:den>
            </m:f>
          </m:e>
        </m:d>
      </m:oMath>
      <w:r w:rsidRPr="00895CF8">
        <w:rPr>
          <w:rFonts w:eastAsiaTheme="minorEastAsia" w:hAnsiTheme="minorEastAsia"/>
          <w:sz w:val="24"/>
          <w:szCs w:val="24"/>
        </w:rPr>
        <w:t>，是相邻两个栅格坡面法向量之间的夹角</w:t>
      </w:r>
      <w:r w:rsidR="004D052C">
        <w:rPr>
          <w:rFonts w:eastAsiaTheme="minorEastAsia" w:hAnsiTheme="minorEastAsia" w:hint="eastAsia"/>
          <w:sz w:val="24"/>
          <w:szCs w:val="24"/>
        </w:rPr>
        <w:t>9</w:t>
      </w:r>
      <w:r w:rsidR="004D052C">
        <w:rPr>
          <w:rFonts w:eastAsiaTheme="minorEastAsia" w:hAnsiTheme="minorEastAsia" w:hint="eastAsia"/>
          <w:sz w:val="24"/>
          <w:szCs w:val="24"/>
        </w:rPr>
        <w:t>（单位为弧度）</w:t>
      </w:r>
      <w:r w:rsidRPr="00895CF8">
        <w:rPr>
          <w:rFonts w:eastAsiaTheme="minorEastAsia" w:hAnsiTheme="minorEastAsia" w:hint="eastAsia"/>
          <w:sz w:val="24"/>
          <w:szCs w:val="24"/>
        </w:rPr>
        <w:t>。</w:t>
      </w:r>
    </w:p>
    <w:p w:rsidR="00250401" w:rsidRPr="00895CF8" w:rsidRDefault="00E2646F">
      <w:pPr>
        <w:spacing w:line="300" w:lineRule="auto"/>
        <w:ind w:firstLineChars="200" w:firstLine="480"/>
        <w:jc w:val="left"/>
        <w:rPr>
          <w:rFonts w:eastAsiaTheme="minorEastAsia"/>
          <w:b/>
          <w:bCs/>
          <w:sz w:val="24"/>
          <w:szCs w:val="24"/>
        </w:rPr>
      </w:pPr>
      <w:r w:rsidRPr="00895CF8">
        <w:rPr>
          <w:rFonts w:eastAsia="华文中宋"/>
          <w:kern w:val="0"/>
          <w:sz w:val="24"/>
          <w:szCs w:val="24"/>
        </w:rPr>
        <w:t>2</w:t>
      </w:r>
      <w:r w:rsidRPr="00895CF8">
        <w:rPr>
          <w:rFonts w:eastAsiaTheme="minorEastAsia"/>
          <w:b/>
          <w:bCs/>
          <w:sz w:val="24"/>
          <w:szCs w:val="24"/>
        </w:rPr>
        <w:t>时效性</w:t>
      </w:r>
    </w:p>
    <w:p w:rsidR="00250401" w:rsidRPr="00895CF8" w:rsidRDefault="00E2646F">
      <w:pPr>
        <w:spacing w:line="300" w:lineRule="auto"/>
        <w:ind w:firstLineChars="200" w:firstLine="480"/>
        <w:jc w:val="left"/>
        <w:rPr>
          <w:rFonts w:eastAsiaTheme="minorEastAsia"/>
          <w:sz w:val="24"/>
          <w:szCs w:val="24"/>
        </w:rPr>
      </w:pPr>
      <w:r w:rsidRPr="00895CF8">
        <w:rPr>
          <w:rFonts w:eastAsiaTheme="minorEastAsia"/>
          <w:sz w:val="24"/>
          <w:szCs w:val="24"/>
        </w:rPr>
        <w:t>时效性是衡量该无人车在该路径行驶过程的长短，直接使用无人车的行驶时长刻画。行驶时长越短，该路径的时效性越高。</w:t>
      </w:r>
    </w:p>
    <w:p w:rsidR="00250401" w:rsidRPr="00895CF8" w:rsidRDefault="00E2646F">
      <w:pPr>
        <w:spacing w:line="300" w:lineRule="auto"/>
        <w:ind w:firstLineChars="200" w:firstLine="480"/>
        <w:jc w:val="left"/>
        <w:rPr>
          <w:rFonts w:eastAsiaTheme="minorEastAsia"/>
          <w:b/>
          <w:bCs/>
          <w:sz w:val="24"/>
          <w:szCs w:val="24"/>
        </w:rPr>
      </w:pPr>
      <w:r w:rsidRPr="00895CF8">
        <w:rPr>
          <w:rFonts w:eastAsia="华文中宋"/>
          <w:kern w:val="0"/>
          <w:sz w:val="24"/>
          <w:szCs w:val="24"/>
        </w:rPr>
        <w:t>3</w:t>
      </w:r>
      <w:r w:rsidRPr="00895CF8">
        <w:rPr>
          <w:rFonts w:eastAsiaTheme="minorEastAsia"/>
          <w:b/>
          <w:bCs/>
          <w:sz w:val="24"/>
          <w:szCs w:val="24"/>
        </w:rPr>
        <w:t>安全性</w:t>
      </w:r>
    </w:p>
    <w:p w:rsidR="00250401" w:rsidRPr="00895CF8" w:rsidRDefault="00E2646F">
      <w:pPr>
        <w:spacing w:line="300" w:lineRule="auto"/>
        <w:ind w:firstLineChars="200" w:firstLine="480"/>
        <w:rPr>
          <w:rFonts w:eastAsiaTheme="minorEastAsia"/>
          <w:sz w:val="24"/>
          <w:szCs w:val="24"/>
        </w:rPr>
      </w:pPr>
      <w:r w:rsidRPr="00895CF8">
        <w:rPr>
          <w:rFonts w:eastAsiaTheme="minorEastAsia"/>
          <w:sz w:val="24"/>
          <w:szCs w:val="24"/>
        </w:rPr>
        <w:t>山地区域可能存在山体滑坡、泥石流等地质灾害的风险。这些灾害会破坏地面，出现塌陷、裂缝、堆积物等情况，严重影响车辆通行和行驶安全。经前期勘察，已获知任务区域内的</w:t>
      </w:r>
      <w:r w:rsidRPr="00895CF8">
        <w:rPr>
          <w:rFonts w:eastAsiaTheme="minorEastAsia"/>
          <w:b/>
          <w:bCs/>
          <w:sz w:val="24"/>
          <w:szCs w:val="24"/>
        </w:rPr>
        <w:t>不良区域</w:t>
      </w:r>
      <w:r w:rsidRPr="00895CF8">
        <w:rPr>
          <w:rFonts w:eastAsiaTheme="minorEastAsia"/>
          <w:sz w:val="24"/>
          <w:szCs w:val="24"/>
        </w:rPr>
        <w:t>分布，不良区域内所包含栅格的坐标信息在附件</w:t>
      </w:r>
      <w:r w:rsidRPr="00895CF8">
        <w:rPr>
          <w:rFonts w:eastAsiaTheme="minorEastAsia"/>
          <w:sz w:val="24"/>
          <w:szCs w:val="24"/>
        </w:rPr>
        <w:t>4</w:t>
      </w:r>
      <w:r w:rsidRPr="00895CF8">
        <w:rPr>
          <w:rFonts w:eastAsiaTheme="minorEastAsia"/>
          <w:sz w:val="24"/>
          <w:szCs w:val="24"/>
        </w:rPr>
        <w:t>中给出。</w:t>
      </w:r>
    </w:p>
    <w:p w:rsidR="00250401" w:rsidRPr="00895CF8" w:rsidRDefault="00E2646F">
      <w:pPr>
        <w:spacing w:line="300" w:lineRule="auto"/>
        <w:ind w:firstLineChars="200" w:firstLine="480"/>
        <w:jc w:val="left"/>
        <w:rPr>
          <w:rFonts w:eastAsiaTheme="minorEastAsia"/>
          <w:b/>
          <w:bCs/>
          <w:position w:val="-28"/>
          <w:sz w:val="24"/>
          <w:szCs w:val="24"/>
        </w:rPr>
      </w:pPr>
      <w:r w:rsidRPr="00895CF8">
        <w:rPr>
          <w:rFonts w:eastAsiaTheme="minorEastAsia"/>
          <w:sz w:val="24"/>
          <w:szCs w:val="24"/>
        </w:rPr>
        <w:t>当</w:t>
      </w:r>
      <w:r w:rsidRPr="00895CF8">
        <w:rPr>
          <w:rFonts w:eastAsiaTheme="minorEastAsia"/>
          <w:sz w:val="24"/>
          <w:szCs w:val="24"/>
        </w:rPr>
        <w:t>A</w:t>
      </w:r>
      <w:r w:rsidRPr="00895CF8">
        <w:rPr>
          <w:rFonts w:eastAsiaTheme="minorEastAsia"/>
          <w:sz w:val="24"/>
          <w:szCs w:val="24"/>
        </w:rPr>
        <w:t>型无人车在不良区域内行驶时，可能会因路况不良造成停车等意外情</w:t>
      </w:r>
      <w:r w:rsidRPr="00895CF8">
        <w:rPr>
          <w:rFonts w:eastAsiaTheme="minorEastAsia"/>
          <w:sz w:val="24"/>
          <w:szCs w:val="24"/>
        </w:rPr>
        <w:lastRenderedPageBreak/>
        <w:t>况发生，甚至导致任务失败。因此，在评价路径质量时，</w:t>
      </w:r>
      <w:r w:rsidRPr="00895CF8">
        <w:rPr>
          <w:rFonts w:eastAsiaTheme="minorEastAsia"/>
          <w:sz w:val="24"/>
          <w:szCs w:val="24"/>
        </w:rPr>
        <w:t>A</w:t>
      </w:r>
      <w:r w:rsidRPr="00895CF8">
        <w:rPr>
          <w:rFonts w:eastAsiaTheme="minorEastAsia"/>
          <w:sz w:val="24"/>
          <w:szCs w:val="24"/>
        </w:rPr>
        <w:t>型无人车在不良区域内的行驶时间越短越好。安全性指标直接用</w:t>
      </w:r>
      <w:r w:rsidRPr="00895CF8">
        <w:rPr>
          <w:rFonts w:eastAsiaTheme="minorEastAsia"/>
          <w:sz w:val="24"/>
          <w:szCs w:val="24"/>
        </w:rPr>
        <w:t>A</w:t>
      </w:r>
      <w:r w:rsidRPr="00895CF8">
        <w:rPr>
          <w:rFonts w:eastAsiaTheme="minorEastAsia"/>
          <w:sz w:val="24"/>
          <w:szCs w:val="24"/>
        </w:rPr>
        <w:t>型无人车在不良区域的行驶时长</w:t>
      </w:r>
      <w:r w:rsidR="00A470AF">
        <w:rPr>
          <w:rFonts w:eastAsiaTheme="minorEastAsia" w:hint="eastAsia"/>
          <w:sz w:val="24"/>
          <w:szCs w:val="24"/>
        </w:rPr>
        <w:t>（单位秒）</w:t>
      </w:r>
      <w:r w:rsidRPr="00895CF8">
        <w:rPr>
          <w:rFonts w:eastAsiaTheme="minorEastAsia" w:hint="eastAsia"/>
          <w:sz w:val="24"/>
          <w:szCs w:val="24"/>
        </w:rPr>
        <w:t>刻</w:t>
      </w:r>
      <w:r w:rsidRPr="00895CF8">
        <w:rPr>
          <w:rFonts w:eastAsiaTheme="minorEastAsia"/>
          <w:sz w:val="24"/>
          <w:szCs w:val="24"/>
        </w:rPr>
        <w:t>画。</w:t>
      </w:r>
    </w:p>
    <w:p w:rsidR="00250401" w:rsidRPr="00895CF8" w:rsidRDefault="00E2646F">
      <w:pPr>
        <w:adjustRightInd w:val="0"/>
        <w:spacing w:line="300" w:lineRule="auto"/>
        <w:ind w:firstLineChars="200" w:firstLine="480"/>
        <w:rPr>
          <w:rFonts w:eastAsia="华文中宋"/>
          <w:kern w:val="0"/>
          <w:sz w:val="24"/>
          <w:szCs w:val="24"/>
        </w:rPr>
      </w:pPr>
      <w:r w:rsidRPr="00895CF8">
        <w:rPr>
          <w:rFonts w:eastAsia="华文中宋"/>
          <w:kern w:val="0"/>
          <w:sz w:val="24"/>
          <w:szCs w:val="24"/>
        </w:rPr>
        <w:t>四、无人车保障和维护基本规则</w:t>
      </w:r>
    </w:p>
    <w:p w:rsidR="00250401" w:rsidRPr="00895CF8" w:rsidRDefault="00E2646F">
      <w:pPr>
        <w:numPr>
          <w:ilvl w:val="255"/>
          <w:numId w:val="0"/>
        </w:numPr>
        <w:spacing w:line="300" w:lineRule="auto"/>
        <w:ind w:firstLineChars="200" w:firstLine="480"/>
        <w:jc w:val="left"/>
        <w:rPr>
          <w:rFonts w:eastAsiaTheme="minorEastAsia"/>
          <w:sz w:val="24"/>
          <w:szCs w:val="24"/>
        </w:rPr>
      </w:pPr>
      <w:r w:rsidRPr="00895CF8">
        <w:rPr>
          <w:rFonts w:eastAsiaTheme="minorEastAsia"/>
          <w:sz w:val="24"/>
          <w:szCs w:val="24"/>
        </w:rPr>
        <w:t>1. A</w:t>
      </w:r>
      <w:r w:rsidRPr="00895CF8">
        <w:rPr>
          <w:rFonts w:eastAsiaTheme="minorEastAsia"/>
          <w:sz w:val="24"/>
          <w:szCs w:val="24"/>
        </w:rPr>
        <w:t>型无人车</w:t>
      </w:r>
      <w:r w:rsidR="003A5940">
        <w:rPr>
          <w:rFonts w:eastAsiaTheme="minorEastAsia" w:hint="eastAsia"/>
          <w:sz w:val="24"/>
          <w:szCs w:val="24"/>
        </w:rPr>
        <w:t>负责</w:t>
      </w:r>
      <w:bookmarkStart w:id="1" w:name="_GoBack"/>
      <w:bookmarkEnd w:id="1"/>
      <w:r w:rsidR="003A5940">
        <w:rPr>
          <w:rFonts w:eastAsiaTheme="minorEastAsia" w:hint="eastAsia"/>
          <w:sz w:val="24"/>
          <w:szCs w:val="24"/>
        </w:rPr>
        <w:t>执行</w:t>
      </w:r>
      <w:r w:rsidRPr="00895CF8">
        <w:rPr>
          <w:rFonts w:eastAsiaTheme="minorEastAsia"/>
          <w:sz w:val="24"/>
          <w:szCs w:val="24"/>
        </w:rPr>
        <w:t>从中转仓库向前沿阵地进行物资补给。</w:t>
      </w:r>
    </w:p>
    <w:p w:rsidR="00250401" w:rsidRPr="00895CF8" w:rsidRDefault="00E2646F">
      <w:pPr>
        <w:numPr>
          <w:ilvl w:val="255"/>
          <w:numId w:val="0"/>
        </w:numPr>
        <w:spacing w:line="300" w:lineRule="auto"/>
        <w:ind w:firstLineChars="200" w:firstLine="480"/>
        <w:jc w:val="left"/>
        <w:rPr>
          <w:rFonts w:eastAsiaTheme="minorEastAsia"/>
          <w:sz w:val="24"/>
          <w:szCs w:val="24"/>
        </w:rPr>
      </w:pPr>
      <w:r w:rsidRPr="00895CF8">
        <w:rPr>
          <w:rFonts w:eastAsiaTheme="minorEastAsia"/>
          <w:sz w:val="24"/>
          <w:szCs w:val="24"/>
        </w:rPr>
        <w:t>2. 1</w:t>
      </w:r>
      <w:r w:rsidRPr="00895CF8">
        <w:rPr>
          <w:rFonts w:eastAsiaTheme="minorEastAsia"/>
          <w:sz w:val="24"/>
          <w:szCs w:val="24"/>
        </w:rPr>
        <w:t>辆</w:t>
      </w:r>
      <w:r w:rsidRPr="00895CF8">
        <w:rPr>
          <w:rFonts w:eastAsiaTheme="minorEastAsia"/>
          <w:sz w:val="24"/>
          <w:szCs w:val="24"/>
        </w:rPr>
        <w:t>A</w:t>
      </w:r>
      <w:r w:rsidRPr="00895CF8">
        <w:rPr>
          <w:rFonts w:eastAsiaTheme="minorEastAsia"/>
          <w:sz w:val="24"/>
          <w:szCs w:val="24"/>
        </w:rPr>
        <w:t>型无人车</w:t>
      </w:r>
      <w:r w:rsidRPr="00895CF8">
        <w:rPr>
          <w:rFonts w:eastAsiaTheme="minorEastAsia"/>
          <w:sz w:val="24"/>
          <w:szCs w:val="24"/>
        </w:rPr>
        <w:t>1</w:t>
      </w:r>
      <w:r w:rsidRPr="00895CF8">
        <w:rPr>
          <w:rFonts w:eastAsiaTheme="minorEastAsia"/>
          <w:sz w:val="24"/>
          <w:szCs w:val="24"/>
        </w:rPr>
        <w:t>次任务可以保障多个前沿阵地，即，</w:t>
      </w:r>
      <w:r w:rsidRPr="00895CF8">
        <w:rPr>
          <w:rFonts w:eastAsiaTheme="minorEastAsia"/>
          <w:sz w:val="24"/>
          <w:szCs w:val="24"/>
        </w:rPr>
        <w:t>1</w:t>
      </w:r>
      <w:r w:rsidRPr="00895CF8">
        <w:rPr>
          <w:rFonts w:eastAsiaTheme="minorEastAsia"/>
          <w:sz w:val="24"/>
          <w:szCs w:val="24"/>
        </w:rPr>
        <w:t>辆</w:t>
      </w:r>
      <w:r w:rsidRPr="00895CF8">
        <w:rPr>
          <w:rFonts w:eastAsiaTheme="minorEastAsia"/>
          <w:sz w:val="24"/>
          <w:szCs w:val="24"/>
        </w:rPr>
        <w:t>A</w:t>
      </w:r>
      <w:r w:rsidRPr="00895CF8">
        <w:rPr>
          <w:rFonts w:eastAsiaTheme="minorEastAsia"/>
          <w:sz w:val="24"/>
          <w:szCs w:val="24"/>
        </w:rPr>
        <w:t>型无人车从某中转仓库装载物资后，可依次向多个前沿阵地运输。</w:t>
      </w:r>
    </w:p>
    <w:p w:rsidR="00250401" w:rsidRPr="00895CF8" w:rsidRDefault="00E2646F">
      <w:pPr>
        <w:numPr>
          <w:ilvl w:val="255"/>
          <w:numId w:val="0"/>
        </w:numPr>
        <w:spacing w:line="300" w:lineRule="auto"/>
        <w:ind w:firstLineChars="200" w:firstLine="480"/>
        <w:jc w:val="left"/>
        <w:rPr>
          <w:rFonts w:eastAsiaTheme="minorEastAsia"/>
          <w:sz w:val="24"/>
          <w:szCs w:val="24"/>
        </w:rPr>
      </w:pPr>
      <w:r w:rsidRPr="00895CF8">
        <w:rPr>
          <w:rFonts w:eastAsiaTheme="minorEastAsia"/>
          <w:sz w:val="24"/>
          <w:szCs w:val="24"/>
        </w:rPr>
        <w:t xml:space="preserve">3. </w:t>
      </w:r>
      <w:r w:rsidRPr="00895CF8">
        <w:rPr>
          <w:rFonts w:eastAsiaTheme="minorEastAsia"/>
          <w:sz w:val="24"/>
          <w:szCs w:val="24"/>
        </w:rPr>
        <w:t>除行驶状态外，无人车还有充电、装载、卸载、休整、等候等状态。</w:t>
      </w:r>
    </w:p>
    <w:p w:rsidR="00250401" w:rsidRPr="00895CF8" w:rsidRDefault="00E2646F">
      <w:pPr>
        <w:numPr>
          <w:ilvl w:val="255"/>
          <w:numId w:val="0"/>
        </w:numPr>
        <w:spacing w:line="300" w:lineRule="auto"/>
        <w:ind w:firstLineChars="200" w:firstLine="480"/>
        <w:jc w:val="left"/>
        <w:rPr>
          <w:rFonts w:eastAsiaTheme="minorEastAsia"/>
          <w:sz w:val="24"/>
          <w:szCs w:val="24"/>
        </w:rPr>
      </w:pPr>
      <w:r w:rsidRPr="00895CF8">
        <w:rPr>
          <w:rFonts w:eastAsiaTheme="minorEastAsia"/>
          <w:sz w:val="24"/>
          <w:szCs w:val="24"/>
        </w:rPr>
        <w:t xml:space="preserve">4. </w:t>
      </w:r>
      <w:r w:rsidRPr="00895CF8">
        <w:rPr>
          <w:rFonts w:eastAsiaTheme="minorEastAsia"/>
          <w:b/>
          <w:bCs/>
          <w:sz w:val="24"/>
          <w:szCs w:val="24"/>
        </w:rPr>
        <w:t>充电</w:t>
      </w:r>
    </w:p>
    <w:p w:rsidR="00250401" w:rsidRPr="00895CF8" w:rsidRDefault="00E2646F">
      <w:pPr>
        <w:numPr>
          <w:ilvl w:val="0"/>
          <w:numId w:val="4"/>
        </w:numPr>
        <w:spacing w:line="300" w:lineRule="auto"/>
        <w:jc w:val="left"/>
        <w:rPr>
          <w:rFonts w:eastAsiaTheme="minorEastAsia"/>
          <w:sz w:val="24"/>
          <w:szCs w:val="24"/>
        </w:rPr>
      </w:pPr>
      <w:r w:rsidRPr="00895CF8">
        <w:rPr>
          <w:rFonts w:eastAsiaTheme="minorEastAsia"/>
          <w:sz w:val="24"/>
          <w:szCs w:val="24"/>
        </w:rPr>
        <w:t>A</w:t>
      </w:r>
      <w:r w:rsidRPr="00895CF8">
        <w:rPr>
          <w:rFonts w:eastAsiaTheme="minorEastAsia"/>
          <w:sz w:val="24"/>
          <w:szCs w:val="24"/>
        </w:rPr>
        <w:t>型无人车在电量消耗完之前返回中转仓库充电维护。同一时间</w:t>
      </w:r>
      <w:r w:rsidRPr="00895CF8">
        <w:rPr>
          <w:rFonts w:eastAsiaTheme="minorEastAsia"/>
          <w:sz w:val="24"/>
          <w:szCs w:val="24"/>
        </w:rPr>
        <w:t>1</w:t>
      </w:r>
      <w:r w:rsidRPr="00895CF8">
        <w:rPr>
          <w:rFonts w:eastAsiaTheme="minorEastAsia"/>
          <w:sz w:val="24"/>
          <w:szCs w:val="24"/>
        </w:rPr>
        <w:t>个中转仓库最多能为</w:t>
      </w:r>
      <w:r w:rsidRPr="00895CF8">
        <w:rPr>
          <w:rFonts w:eastAsiaTheme="minorEastAsia"/>
          <w:sz w:val="24"/>
          <w:szCs w:val="24"/>
        </w:rPr>
        <w:t>2</w:t>
      </w:r>
      <w:r w:rsidRPr="00895CF8">
        <w:rPr>
          <w:rFonts w:eastAsiaTheme="minorEastAsia"/>
          <w:sz w:val="24"/>
          <w:szCs w:val="24"/>
        </w:rPr>
        <w:t>辆</w:t>
      </w:r>
      <w:r w:rsidRPr="00895CF8">
        <w:rPr>
          <w:rFonts w:eastAsiaTheme="minorEastAsia"/>
          <w:sz w:val="24"/>
          <w:szCs w:val="24"/>
        </w:rPr>
        <w:t>A</w:t>
      </w:r>
      <w:r w:rsidRPr="00895CF8">
        <w:rPr>
          <w:rFonts w:eastAsiaTheme="minorEastAsia"/>
          <w:sz w:val="24"/>
          <w:szCs w:val="24"/>
        </w:rPr>
        <w:t>型无人车进行充电。</w:t>
      </w:r>
    </w:p>
    <w:p w:rsidR="00250401" w:rsidRPr="00895CF8" w:rsidRDefault="00E2646F">
      <w:pPr>
        <w:numPr>
          <w:ilvl w:val="0"/>
          <w:numId w:val="4"/>
        </w:numPr>
        <w:spacing w:line="300" w:lineRule="auto"/>
        <w:jc w:val="left"/>
        <w:rPr>
          <w:rFonts w:eastAsiaTheme="minorEastAsia"/>
          <w:sz w:val="24"/>
          <w:szCs w:val="24"/>
        </w:rPr>
      </w:pPr>
      <w:r w:rsidRPr="00895CF8">
        <w:rPr>
          <w:rFonts w:eastAsiaTheme="minorEastAsia"/>
          <w:sz w:val="24"/>
          <w:szCs w:val="24"/>
        </w:rPr>
        <w:t>A</w:t>
      </w:r>
      <w:r w:rsidRPr="00895CF8">
        <w:rPr>
          <w:rFonts w:eastAsiaTheme="minorEastAsia"/>
          <w:sz w:val="24"/>
          <w:szCs w:val="24"/>
        </w:rPr>
        <w:t>型无人车每次充电时长只能是</w:t>
      </w:r>
      <w:r w:rsidRPr="00895CF8">
        <w:rPr>
          <w:rFonts w:eastAsiaTheme="minorEastAsia"/>
          <w:sz w:val="24"/>
          <w:szCs w:val="24"/>
        </w:rPr>
        <w:t>2</w:t>
      </w:r>
      <w:r w:rsidRPr="00895CF8">
        <w:rPr>
          <w:rFonts w:eastAsiaTheme="minorEastAsia"/>
          <w:sz w:val="24"/>
          <w:szCs w:val="24"/>
        </w:rPr>
        <w:t>小时的整倍数，即，只能是</w:t>
      </w:r>
      <w:r w:rsidRPr="00895CF8">
        <w:rPr>
          <w:rFonts w:eastAsiaTheme="minorEastAsia"/>
          <w:sz w:val="24"/>
          <w:szCs w:val="24"/>
        </w:rPr>
        <w:t>2</w:t>
      </w:r>
      <w:r w:rsidRPr="00895CF8">
        <w:rPr>
          <w:rFonts w:eastAsiaTheme="minorEastAsia"/>
          <w:sz w:val="24"/>
          <w:szCs w:val="24"/>
        </w:rPr>
        <w:t>小时、</w:t>
      </w:r>
      <w:r w:rsidRPr="00895CF8">
        <w:rPr>
          <w:rFonts w:eastAsiaTheme="minorEastAsia"/>
          <w:sz w:val="24"/>
          <w:szCs w:val="24"/>
        </w:rPr>
        <w:t>4</w:t>
      </w:r>
      <w:r w:rsidRPr="00895CF8">
        <w:rPr>
          <w:rFonts w:eastAsiaTheme="minorEastAsia"/>
          <w:sz w:val="24"/>
          <w:szCs w:val="24"/>
        </w:rPr>
        <w:t>小时、</w:t>
      </w:r>
      <w:r w:rsidRPr="00895CF8">
        <w:rPr>
          <w:rFonts w:eastAsiaTheme="minorEastAsia"/>
          <w:sz w:val="24"/>
          <w:szCs w:val="24"/>
        </w:rPr>
        <w:t>6</w:t>
      </w:r>
      <w:r w:rsidRPr="00895CF8">
        <w:rPr>
          <w:rFonts w:eastAsiaTheme="minorEastAsia"/>
          <w:sz w:val="24"/>
          <w:szCs w:val="24"/>
        </w:rPr>
        <w:t>小时或</w:t>
      </w:r>
      <w:r w:rsidRPr="00895CF8">
        <w:rPr>
          <w:rFonts w:eastAsiaTheme="minorEastAsia"/>
          <w:sz w:val="24"/>
          <w:szCs w:val="24"/>
        </w:rPr>
        <w:t>8</w:t>
      </w:r>
      <w:r w:rsidRPr="00895CF8">
        <w:rPr>
          <w:rFonts w:eastAsiaTheme="minorEastAsia"/>
          <w:sz w:val="24"/>
          <w:szCs w:val="24"/>
        </w:rPr>
        <w:t>小时。每</w:t>
      </w:r>
      <w:r w:rsidRPr="00895CF8">
        <w:rPr>
          <w:rFonts w:eastAsiaTheme="minorEastAsia"/>
          <w:sz w:val="24"/>
          <w:szCs w:val="24"/>
        </w:rPr>
        <w:t>2</w:t>
      </w:r>
      <w:r w:rsidRPr="00895CF8">
        <w:rPr>
          <w:rFonts w:eastAsiaTheme="minorEastAsia"/>
          <w:sz w:val="24"/>
          <w:szCs w:val="24"/>
        </w:rPr>
        <w:t>小时充电结束时的电量与该</w:t>
      </w:r>
      <w:r w:rsidRPr="00895CF8">
        <w:rPr>
          <w:rFonts w:eastAsiaTheme="minorEastAsia"/>
          <w:sz w:val="24"/>
          <w:szCs w:val="24"/>
        </w:rPr>
        <w:t>2</w:t>
      </w:r>
      <w:r w:rsidRPr="00895CF8">
        <w:rPr>
          <w:rFonts w:eastAsiaTheme="minorEastAsia"/>
          <w:sz w:val="24"/>
          <w:szCs w:val="24"/>
        </w:rPr>
        <w:t>小时开始充电前的剩余电量有关，连续充电时电量可累计，充满为止，具体规律见表</w:t>
      </w:r>
      <w:r w:rsidRPr="00895CF8">
        <w:rPr>
          <w:rFonts w:eastAsiaTheme="minorEastAsia"/>
          <w:sz w:val="24"/>
          <w:szCs w:val="24"/>
        </w:rPr>
        <w:t>3</w:t>
      </w:r>
      <w:r w:rsidRPr="00895CF8">
        <w:rPr>
          <w:rFonts w:eastAsiaTheme="minorEastAsia"/>
          <w:sz w:val="24"/>
          <w:szCs w:val="24"/>
        </w:rPr>
        <w:t>。</w:t>
      </w:r>
    </w:p>
    <w:p w:rsidR="00250401" w:rsidRPr="00895CF8" w:rsidRDefault="00E2646F">
      <w:pPr>
        <w:numPr>
          <w:ilvl w:val="255"/>
          <w:numId w:val="0"/>
        </w:numPr>
        <w:spacing w:line="300" w:lineRule="auto"/>
        <w:jc w:val="center"/>
        <w:rPr>
          <w:rFonts w:eastAsiaTheme="minorEastAsia"/>
          <w:sz w:val="24"/>
          <w:szCs w:val="24"/>
        </w:rPr>
      </w:pPr>
      <w:r w:rsidRPr="00895CF8">
        <w:rPr>
          <w:rFonts w:eastAsiaTheme="minorEastAsia"/>
          <w:sz w:val="24"/>
          <w:szCs w:val="24"/>
        </w:rPr>
        <w:t>表</w:t>
      </w:r>
      <w:r w:rsidRPr="00895CF8">
        <w:rPr>
          <w:rFonts w:eastAsiaTheme="minorEastAsia"/>
          <w:sz w:val="24"/>
          <w:szCs w:val="24"/>
        </w:rPr>
        <w:t>3</w:t>
      </w:r>
      <w:r w:rsidRPr="00895CF8">
        <w:rPr>
          <w:rFonts w:eastAsiaTheme="minorEastAsia"/>
          <w:sz w:val="24"/>
          <w:szCs w:val="24"/>
        </w:rPr>
        <w:t>：</w:t>
      </w:r>
      <w:r w:rsidRPr="00895CF8">
        <w:rPr>
          <w:rFonts w:eastAsiaTheme="minorEastAsia"/>
          <w:sz w:val="24"/>
          <w:szCs w:val="24"/>
        </w:rPr>
        <w:t>A</w:t>
      </w:r>
      <w:r w:rsidRPr="00895CF8">
        <w:rPr>
          <w:rFonts w:eastAsiaTheme="minorEastAsia"/>
          <w:sz w:val="24"/>
          <w:szCs w:val="24"/>
        </w:rPr>
        <w:t>型无人车充电规律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50401" w:rsidRPr="00895CF8">
        <w:tc>
          <w:tcPr>
            <w:tcW w:w="1704" w:type="dxa"/>
            <w:vAlign w:val="center"/>
          </w:tcPr>
          <w:p w:rsidR="00250401" w:rsidRPr="00895CF8" w:rsidRDefault="00E2646F">
            <w:pPr>
              <w:numPr>
                <w:ilvl w:val="255"/>
                <w:numId w:val="0"/>
              </w:numPr>
              <w:spacing w:line="30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895CF8">
              <w:rPr>
                <w:rFonts w:eastAsiaTheme="minorEastAsia"/>
                <w:sz w:val="24"/>
                <w:szCs w:val="24"/>
              </w:rPr>
              <w:t>充电前剩余电量区间</w:t>
            </w:r>
          </w:p>
        </w:tc>
        <w:tc>
          <w:tcPr>
            <w:tcW w:w="1704" w:type="dxa"/>
            <w:vAlign w:val="center"/>
          </w:tcPr>
          <w:p w:rsidR="00250401" w:rsidRPr="00895CF8" w:rsidRDefault="00E2646F">
            <w:pPr>
              <w:numPr>
                <w:ilvl w:val="255"/>
                <w:numId w:val="0"/>
              </w:numPr>
              <w:spacing w:line="30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895CF8">
              <w:rPr>
                <w:rFonts w:eastAsiaTheme="minorEastAsia"/>
                <w:sz w:val="24"/>
                <w:szCs w:val="24"/>
              </w:rPr>
              <w:t>[0%, 20%)</w:t>
            </w:r>
          </w:p>
        </w:tc>
        <w:tc>
          <w:tcPr>
            <w:tcW w:w="1704" w:type="dxa"/>
            <w:vAlign w:val="center"/>
          </w:tcPr>
          <w:p w:rsidR="00250401" w:rsidRPr="00895CF8" w:rsidRDefault="00E2646F">
            <w:pPr>
              <w:numPr>
                <w:ilvl w:val="255"/>
                <w:numId w:val="0"/>
              </w:numPr>
              <w:spacing w:line="30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895CF8">
              <w:rPr>
                <w:rFonts w:eastAsiaTheme="minorEastAsia"/>
                <w:sz w:val="24"/>
                <w:szCs w:val="24"/>
              </w:rPr>
              <w:t>[20%, 50%)</w:t>
            </w:r>
          </w:p>
        </w:tc>
        <w:tc>
          <w:tcPr>
            <w:tcW w:w="1705" w:type="dxa"/>
            <w:vAlign w:val="center"/>
          </w:tcPr>
          <w:p w:rsidR="00250401" w:rsidRPr="00895CF8" w:rsidRDefault="00E2646F">
            <w:pPr>
              <w:numPr>
                <w:ilvl w:val="255"/>
                <w:numId w:val="0"/>
              </w:numPr>
              <w:spacing w:line="30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895CF8">
              <w:rPr>
                <w:rFonts w:eastAsiaTheme="minorEastAsia"/>
                <w:sz w:val="24"/>
                <w:szCs w:val="24"/>
              </w:rPr>
              <w:t>[50%, 80%)</w:t>
            </w:r>
          </w:p>
        </w:tc>
        <w:tc>
          <w:tcPr>
            <w:tcW w:w="1705" w:type="dxa"/>
            <w:vAlign w:val="center"/>
          </w:tcPr>
          <w:p w:rsidR="00250401" w:rsidRPr="00895CF8" w:rsidRDefault="00E2646F">
            <w:pPr>
              <w:numPr>
                <w:ilvl w:val="255"/>
                <w:numId w:val="0"/>
              </w:numPr>
              <w:spacing w:line="30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895CF8">
              <w:rPr>
                <w:rFonts w:eastAsiaTheme="minorEastAsia"/>
                <w:sz w:val="24"/>
                <w:szCs w:val="24"/>
              </w:rPr>
              <w:t>[80%, 100%)</w:t>
            </w:r>
          </w:p>
        </w:tc>
      </w:tr>
      <w:tr w:rsidR="00250401" w:rsidRPr="00895CF8">
        <w:tc>
          <w:tcPr>
            <w:tcW w:w="1704" w:type="dxa"/>
            <w:vAlign w:val="center"/>
          </w:tcPr>
          <w:p w:rsidR="00250401" w:rsidRPr="00895CF8" w:rsidRDefault="00E2646F">
            <w:pPr>
              <w:numPr>
                <w:ilvl w:val="255"/>
                <w:numId w:val="0"/>
              </w:numPr>
              <w:spacing w:line="30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895CF8">
              <w:rPr>
                <w:rFonts w:eastAsiaTheme="minorEastAsia"/>
                <w:sz w:val="24"/>
                <w:szCs w:val="24"/>
              </w:rPr>
              <w:t>充电</w:t>
            </w:r>
            <w:r w:rsidRPr="00895CF8">
              <w:rPr>
                <w:rFonts w:eastAsiaTheme="minorEastAsia"/>
                <w:sz w:val="24"/>
                <w:szCs w:val="24"/>
              </w:rPr>
              <w:t>2</w:t>
            </w:r>
            <w:r w:rsidRPr="00895CF8">
              <w:rPr>
                <w:rFonts w:eastAsiaTheme="minorEastAsia"/>
                <w:sz w:val="24"/>
                <w:szCs w:val="24"/>
              </w:rPr>
              <w:t>小时后的电量</w:t>
            </w:r>
          </w:p>
        </w:tc>
        <w:tc>
          <w:tcPr>
            <w:tcW w:w="1704" w:type="dxa"/>
            <w:vAlign w:val="center"/>
          </w:tcPr>
          <w:p w:rsidR="00250401" w:rsidRPr="00895CF8" w:rsidRDefault="00E2646F">
            <w:pPr>
              <w:numPr>
                <w:ilvl w:val="255"/>
                <w:numId w:val="0"/>
              </w:numPr>
              <w:spacing w:line="30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895CF8">
              <w:rPr>
                <w:rFonts w:eastAsiaTheme="minorEastAsia"/>
                <w:sz w:val="24"/>
                <w:szCs w:val="24"/>
              </w:rPr>
              <w:t>20%</w:t>
            </w:r>
          </w:p>
        </w:tc>
        <w:tc>
          <w:tcPr>
            <w:tcW w:w="1704" w:type="dxa"/>
            <w:vAlign w:val="center"/>
          </w:tcPr>
          <w:p w:rsidR="00250401" w:rsidRPr="00895CF8" w:rsidRDefault="00E2646F">
            <w:pPr>
              <w:numPr>
                <w:ilvl w:val="255"/>
                <w:numId w:val="0"/>
              </w:numPr>
              <w:spacing w:line="30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895CF8">
              <w:rPr>
                <w:rFonts w:eastAsiaTheme="minorEastAsia"/>
                <w:sz w:val="24"/>
                <w:szCs w:val="24"/>
              </w:rPr>
              <w:t>50%</w:t>
            </w:r>
          </w:p>
        </w:tc>
        <w:tc>
          <w:tcPr>
            <w:tcW w:w="1705" w:type="dxa"/>
            <w:vAlign w:val="center"/>
          </w:tcPr>
          <w:p w:rsidR="00250401" w:rsidRPr="00895CF8" w:rsidRDefault="00E2646F">
            <w:pPr>
              <w:numPr>
                <w:ilvl w:val="255"/>
                <w:numId w:val="0"/>
              </w:numPr>
              <w:spacing w:line="30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895CF8">
              <w:rPr>
                <w:rFonts w:eastAsiaTheme="minorEastAsia"/>
                <w:sz w:val="24"/>
                <w:szCs w:val="24"/>
              </w:rPr>
              <w:t>80%</w:t>
            </w:r>
          </w:p>
        </w:tc>
        <w:tc>
          <w:tcPr>
            <w:tcW w:w="1705" w:type="dxa"/>
            <w:vAlign w:val="center"/>
          </w:tcPr>
          <w:p w:rsidR="00250401" w:rsidRPr="00895CF8" w:rsidRDefault="00E2646F">
            <w:pPr>
              <w:numPr>
                <w:ilvl w:val="255"/>
                <w:numId w:val="0"/>
              </w:numPr>
              <w:spacing w:line="30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895CF8">
              <w:rPr>
                <w:rFonts w:eastAsiaTheme="minorEastAsia"/>
                <w:sz w:val="24"/>
                <w:szCs w:val="24"/>
              </w:rPr>
              <w:t>100%</w:t>
            </w:r>
          </w:p>
        </w:tc>
      </w:tr>
    </w:tbl>
    <w:p w:rsidR="00250401" w:rsidRPr="003A5940" w:rsidRDefault="00E2646F" w:rsidP="003A5940">
      <w:pPr>
        <w:numPr>
          <w:ilvl w:val="0"/>
          <w:numId w:val="4"/>
        </w:numPr>
        <w:spacing w:line="300" w:lineRule="auto"/>
        <w:jc w:val="left"/>
        <w:rPr>
          <w:rFonts w:eastAsiaTheme="minorEastAsia"/>
          <w:sz w:val="24"/>
          <w:szCs w:val="24"/>
        </w:rPr>
      </w:pPr>
      <w:r w:rsidRPr="00895CF8">
        <w:rPr>
          <w:rFonts w:eastAsiaTheme="minorEastAsia"/>
          <w:sz w:val="24"/>
          <w:szCs w:val="24"/>
        </w:rPr>
        <w:t>例如，某</w:t>
      </w:r>
      <w:r w:rsidRPr="00895CF8">
        <w:rPr>
          <w:rFonts w:eastAsiaTheme="minorEastAsia"/>
          <w:sz w:val="24"/>
          <w:szCs w:val="24"/>
        </w:rPr>
        <w:t>A</w:t>
      </w:r>
      <w:r w:rsidRPr="00895CF8">
        <w:rPr>
          <w:rFonts w:eastAsiaTheme="minorEastAsia"/>
          <w:sz w:val="24"/>
          <w:szCs w:val="24"/>
        </w:rPr>
        <w:t>型无人车剩余电量</w:t>
      </w:r>
      <w:r w:rsidRPr="00895CF8">
        <w:rPr>
          <w:rFonts w:eastAsiaTheme="minorEastAsia"/>
          <w:sz w:val="24"/>
          <w:szCs w:val="24"/>
        </w:rPr>
        <w:t>16%</w:t>
      </w:r>
      <w:r w:rsidRPr="00895CF8">
        <w:rPr>
          <w:rFonts w:eastAsiaTheme="minorEastAsia"/>
          <w:sz w:val="24"/>
          <w:szCs w:val="24"/>
        </w:rPr>
        <w:t>，若充电</w:t>
      </w:r>
      <w:r w:rsidRPr="00895CF8">
        <w:rPr>
          <w:rFonts w:eastAsiaTheme="minorEastAsia"/>
          <w:sz w:val="24"/>
          <w:szCs w:val="24"/>
        </w:rPr>
        <w:t>2</w:t>
      </w:r>
      <w:r w:rsidRPr="00895CF8">
        <w:rPr>
          <w:rFonts w:eastAsiaTheme="minorEastAsia"/>
          <w:sz w:val="24"/>
          <w:szCs w:val="24"/>
        </w:rPr>
        <w:t>小时，则充电结束时的电量为</w:t>
      </w:r>
      <w:r w:rsidRPr="00895CF8">
        <w:rPr>
          <w:rFonts w:eastAsiaTheme="minorEastAsia"/>
          <w:sz w:val="24"/>
          <w:szCs w:val="24"/>
        </w:rPr>
        <w:t>20%</w:t>
      </w:r>
      <w:r w:rsidRPr="00895CF8">
        <w:rPr>
          <w:rFonts w:eastAsiaTheme="minorEastAsia"/>
          <w:sz w:val="24"/>
          <w:szCs w:val="24"/>
        </w:rPr>
        <w:t>；若连续充电</w:t>
      </w:r>
      <w:r w:rsidRPr="00895CF8">
        <w:rPr>
          <w:rFonts w:eastAsiaTheme="minorEastAsia"/>
          <w:sz w:val="24"/>
          <w:szCs w:val="24"/>
        </w:rPr>
        <w:t>4</w:t>
      </w:r>
      <w:r w:rsidRPr="00895CF8">
        <w:rPr>
          <w:rFonts w:eastAsiaTheme="minorEastAsia"/>
          <w:sz w:val="24"/>
          <w:szCs w:val="24"/>
        </w:rPr>
        <w:t>小时，则充电结束时的电量为</w:t>
      </w:r>
      <w:r w:rsidRPr="00895CF8">
        <w:rPr>
          <w:rFonts w:eastAsiaTheme="minorEastAsia"/>
          <w:sz w:val="24"/>
          <w:szCs w:val="24"/>
        </w:rPr>
        <w:t>50%</w:t>
      </w:r>
      <w:r w:rsidRPr="00895CF8">
        <w:rPr>
          <w:rFonts w:eastAsiaTheme="minorEastAsia"/>
          <w:sz w:val="24"/>
          <w:szCs w:val="24"/>
        </w:rPr>
        <w:t>；若连续充电</w:t>
      </w:r>
      <w:r w:rsidRPr="00895CF8">
        <w:rPr>
          <w:rFonts w:eastAsiaTheme="minorEastAsia"/>
          <w:sz w:val="24"/>
          <w:szCs w:val="24"/>
        </w:rPr>
        <w:t>6</w:t>
      </w:r>
      <w:r w:rsidRPr="00895CF8">
        <w:rPr>
          <w:rFonts w:eastAsiaTheme="minorEastAsia"/>
          <w:sz w:val="24"/>
          <w:szCs w:val="24"/>
        </w:rPr>
        <w:t>小时，则充电结束时的电量为</w:t>
      </w:r>
      <w:r w:rsidRPr="00895CF8">
        <w:rPr>
          <w:rFonts w:eastAsiaTheme="minorEastAsia"/>
          <w:sz w:val="24"/>
          <w:szCs w:val="24"/>
        </w:rPr>
        <w:t>80%</w:t>
      </w:r>
      <w:r w:rsidRPr="00895CF8">
        <w:rPr>
          <w:rFonts w:eastAsiaTheme="minorEastAsia"/>
          <w:sz w:val="24"/>
          <w:szCs w:val="24"/>
        </w:rPr>
        <w:t>；若连续充电</w:t>
      </w:r>
      <w:r w:rsidRPr="00895CF8">
        <w:rPr>
          <w:rFonts w:eastAsiaTheme="minorEastAsia"/>
          <w:sz w:val="24"/>
          <w:szCs w:val="24"/>
        </w:rPr>
        <w:t>8</w:t>
      </w:r>
      <w:r w:rsidRPr="00895CF8">
        <w:rPr>
          <w:rFonts w:eastAsiaTheme="minorEastAsia"/>
          <w:sz w:val="24"/>
          <w:szCs w:val="24"/>
        </w:rPr>
        <w:t>小时，则充电结束时的电量为</w:t>
      </w:r>
      <w:r w:rsidRPr="00895CF8">
        <w:rPr>
          <w:rFonts w:eastAsiaTheme="minorEastAsia"/>
          <w:sz w:val="24"/>
          <w:szCs w:val="24"/>
        </w:rPr>
        <w:t>100%</w:t>
      </w:r>
      <w:r w:rsidRPr="00895CF8">
        <w:rPr>
          <w:rFonts w:eastAsiaTheme="minorEastAsia"/>
          <w:sz w:val="24"/>
          <w:szCs w:val="24"/>
        </w:rPr>
        <w:t>。另一</w:t>
      </w:r>
      <w:r w:rsidRPr="00895CF8">
        <w:rPr>
          <w:rFonts w:eastAsiaTheme="minorEastAsia"/>
          <w:sz w:val="24"/>
          <w:szCs w:val="24"/>
        </w:rPr>
        <w:t>A</w:t>
      </w:r>
      <w:r w:rsidRPr="00895CF8">
        <w:rPr>
          <w:rFonts w:eastAsiaTheme="minorEastAsia"/>
          <w:sz w:val="24"/>
          <w:szCs w:val="24"/>
        </w:rPr>
        <w:t>型无人车剩余电量</w:t>
      </w:r>
      <w:r w:rsidRPr="00895CF8">
        <w:rPr>
          <w:rFonts w:eastAsiaTheme="minorEastAsia"/>
          <w:sz w:val="24"/>
          <w:szCs w:val="24"/>
        </w:rPr>
        <w:t>52%</w:t>
      </w:r>
      <w:r w:rsidRPr="00895CF8">
        <w:rPr>
          <w:rFonts w:eastAsiaTheme="minorEastAsia"/>
          <w:sz w:val="24"/>
          <w:szCs w:val="24"/>
        </w:rPr>
        <w:t>，若充电</w:t>
      </w:r>
      <w:r w:rsidRPr="00895CF8">
        <w:rPr>
          <w:rFonts w:eastAsiaTheme="minorEastAsia"/>
          <w:sz w:val="24"/>
          <w:szCs w:val="24"/>
        </w:rPr>
        <w:t>2</w:t>
      </w:r>
      <w:r w:rsidRPr="00895CF8">
        <w:rPr>
          <w:rFonts w:eastAsiaTheme="minorEastAsia"/>
          <w:sz w:val="24"/>
          <w:szCs w:val="24"/>
        </w:rPr>
        <w:t>小时，则充电结束时的电量为</w:t>
      </w:r>
      <w:r w:rsidRPr="00895CF8">
        <w:rPr>
          <w:rFonts w:eastAsiaTheme="minorEastAsia"/>
          <w:sz w:val="24"/>
          <w:szCs w:val="24"/>
        </w:rPr>
        <w:t>80%</w:t>
      </w:r>
      <w:r w:rsidRPr="00895CF8">
        <w:rPr>
          <w:rFonts w:eastAsiaTheme="minorEastAsia"/>
          <w:sz w:val="24"/>
          <w:szCs w:val="24"/>
        </w:rPr>
        <w:t>；若连续充电</w:t>
      </w:r>
      <w:r w:rsidRPr="00895CF8">
        <w:rPr>
          <w:rFonts w:eastAsiaTheme="minorEastAsia"/>
          <w:sz w:val="24"/>
          <w:szCs w:val="24"/>
        </w:rPr>
        <w:t>4</w:t>
      </w:r>
      <w:r w:rsidRPr="00895CF8">
        <w:rPr>
          <w:rFonts w:eastAsiaTheme="minorEastAsia"/>
          <w:sz w:val="24"/>
          <w:szCs w:val="24"/>
        </w:rPr>
        <w:t>小时，则充电结束时的电量为</w:t>
      </w:r>
      <w:r w:rsidRPr="00895CF8">
        <w:rPr>
          <w:rFonts w:eastAsiaTheme="minorEastAsia"/>
          <w:sz w:val="24"/>
          <w:szCs w:val="24"/>
        </w:rPr>
        <w:t>100%</w:t>
      </w:r>
      <w:r w:rsidRPr="00895CF8">
        <w:rPr>
          <w:rFonts w:eastAsiaTheme="minorEastAsia"/>
          <w:sz w:val="24"/>
          <w:szCs w:val="24"/>
        </w:rPr>
        <w:t>。</w:t>
      </w:r>
    </w:p>
    <w:p w:rsidR="00250401" w:rsidRPr="00895CF8" w:rsidRDefault="00250401">
      <w:pPr>
        <w:spacing w:line="300" w:lineRule="auto"/>
        <w:ind w:firstLineChars="200" w:firstLine="480"/>
        <w:jc w:val="left"/>
        <w:rPr>
          <w:rFonts w:eastAsiaTheme="minorEastAsia"/>
          <w:sz w:val="24"/>
          <w:szCs w:val="24"/>
        </w:rPr>
      </w:pPr>
    </w:p>
    <w:sectPr w:rsidR="00250401" w:rsidRPr="00895CF8" w:rsidSect="00250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D8E00F0"/>
    <w:multiLevelType w:val="singleLevel"/>
    <w:tmpl w:val="8D8E00F0"/>
    <w:lvl w:ilvl="0">
      <w:start w:val="1"/>
      <w:numFmt w:val="lowerLetter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" w15:restartNumberingAfterBreak="0">
    <w:nsid w:val="D76E99DA"/>
    <w:multiLevelType w:val="singleLevel"/>
    <w:tmpl w:val="D76E99DA"/>
    <w:lvl w:ilvl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</w:abstractNum>
  <w:abstractNum w:abstractNumId="2" w15:restartNumberingAfterBreak="0">
    <w:nsid w:val="E360DA4E"/>
    <w:multiLevelType w:val="singleLevel"/>
    <w:tmpl w:val="E360DA4E"/>
    <w:lvl w:ilvl="0">
      <w:start w:val="6"/>
      <w:numFmt w:val="decimal"/>
      <w:suff w:val="space"/>
      <w:lvlText w:val="%1."/>
      <w:lvlJc w:val="left"/>
    </w:lvl>
  </w:abstractNum>
  <w:abstractNum w:abstractNumId="3" w15:restartNumberingAfterBreak="0">
    <w:nsid w:val="F427EBC7"/>
    <w:multiLevelType w:val="singleLevel"/>
    <w:tmpl w:val="F427EBC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D3F4EC0"/>
    <w:multiLevelType w:val="multilevel"/>
    <w:tmpl w:val="0D3F4EC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jFmMjg4NDA0MDhkYzc1ODYwZDY4OTE1YzI0ZDhmOWMifQ=="/>
  </w:docVars>
  <w:rsids>
    <w:rsidRoot w:val="00E018E8"/>
    <w:rsid w:val="0000674F"/>
    <w:rsid w:val="0004272A"/>
    <w:rsid w:val="00060E61"/>
    <w:rsid w:val="0007525F"/>
    <w:rsid w:val="00085AA4"/>
    <w:rsid w:val="000A6341"/>
    <w:rsid w:val="000B1CC3"/>
    <w:rsid w:val="000B415C"/>
    <w:rsid w:val="000C1D4D"/>
    <w:rsid w:val="000D51DD"/>
    <w:rsid w:val="00111CCF"/>
    <w:rsid w:val="0011246D"/>
    <w:rsid w:val="0014089C"/>
    <w:rsid w:val="0016034A"/>
    <w:rsid w:val="001A24EC"/>
    <w:rsid w:val="001C1DC7"/>
    <w:rsid w:val="001D27E3"/>
    <w:rsid w:val="001F1FE2"/>
    <w:rsid w:val="00201968"/>
    <w:rsid w:val="00215887"/>
    <w:rsid w:val="00222E2D"/>
    <w:rsid w:val="00246D61"/>
    <w:rsid w:val="00250401"/>
    <w:rsid w:val="00264147"/>
    <w:rsid w:val="00277360"/>
    <w:rsid w:val="0028710E"/>
    <w:rsid w:val="002B213F"/>
    <w:rsid w:val="002B4672"/>
    <w:rsid w:val="002D38DA"/>
    <w:rsid w:val="002D6528"/>
    <w:rsid w:val="002E7969"/>
    <w:rsid w:val="002F3373"/>
    <w:rsid w:val="0030755D"/>
    <w:rsid w:val="003339E6"/>
    <w:rsid w:val="003641FA"/>
    <w:rsid w:val="0037221D"/>
    <w:rsid w:val="00383C62"/>
    <w:rsid w:val="003A5940"/>
    <w:rsid w:val="003B2E9F"/>
    <w:rsid w:val="00414B58"/>
    <w:rsid w:val="0044268C"/>
    <w:rsid w:val="00454707"/>
    <w:rsid w:val="004B00B8"/>
    <w:rsid w:val="004D052C"/>
    <w:rsid w:val="004F3B2E"/>
    <w:rsid w:val="0050579A"/>
    <w:rsid w:val="005246D0"/>
    <w:rsid w:val="00533688"/>
    <w:rsid w:val="00551F0F"/>
    <w:rsid w:val="0057201C"/>
    <w:rsid w:val="005A24A6"/>
    <w:rsid w:val="005B041C"/>
    <w:rsid w:val="00605C0E"/>
    <w:rsid w:val="00617DD4"/>
    <w:rsid w:val="00635A35"/>
    <w:rsid w:val="00655752"/>
    <w:rsid w:val="006557F7"/>
    <w:rsid w:val="00667252"/>
    <w:rsid w:val="0067065C"/>
    <w:rsid w:val="00693DA5"/>
    <w:rsid w:val="00694D8E"/>
    <w:rsid w:val="006A2B89"/>
    <w:rsid w:val="006C128A"/>
    <w:rsid w:val="006C5465"/>
    <w:rsid w:val="006F1A1B"/>
    <w:rsid w:val="007166DA"/>
    <w:rsid w:val="00731A15"/>
    <w:rsid w:val="00784479"/>
    <w:rsid w:val="007C230F"/>
    <w:rsid w:val="007C3C0C"/>
    <w:rsid w:val="00827119"/>
    <w:rsid w:val="008464C5"/>
    <w:rsid w:val="00882E0E"/>
    <w:rsid w:val="00883D88"/>
    <w:rsid w:val="008856BC"/>
    <w:rsid w:val="00895CF8"/>
    <w:rsid w:val="008A7CDE"/>
    <w:rsid w:val="008B4054"/>
    <w:rsid w:val="008C43B9"/>
    <w:rsid w:val="008D721C"/>
    <w:rsid w:val="008E0022"/>
    <w:rsid w:val="00924DAC"/>
    <w:rsid w:val="00932B58"/>
    <w:rsid w:val="0094545E"/>
    <w:rsid w:val="00947707"/>
    <w:rsid w:val="00961E36"/>
    <w:rsid w:val="00965D69"/>
    <w:rsid w:val="00973389"/>
    <w:rsid w:val="00995871"/>
    <w:rsid w:val="009B7D6B"/>
    <w:rsid w:val="009B7E3E"/>
    <w:rsid w:val="009F43F1"/>
    <w:rsid w:val="00A00BC8"/>
    <w:rsid w:val="00A2050E"/>
    <w:rsid w:val="00A2239F"/>
    <w:rsid w:val="00A4453E"/>
    <w:rsid w:val="00A470AF"/>
    <w:rsid w:val="00A514C9"/>
    <w:rsid w:val="00A81AA1"/>
    <w:rsid w:val="00A878B2"/>
    <w:rsid w:val="00AC7692"/>
    <w:rsid w:val="00B63600"/>
    <w:rsid w:val="00BA67A1"/>
    <w:rsid w:val="00BA75C2"/>
    <w:rsid w:val="00BC022D"/>
    <w:rsid w:val="00BC4871"/>
    <w:rsid w:val="00C13F57"/>
    <w:rsid w:val="00C64508"/>
    <w:rsid w:val="00C75FA5"/>
    <w:rsid w:val="00C81FA9"/>
    <w:rsid w:val="00CA1D9B"/>
    <w:rsid w:val="00CC3901"/>
    <w:rsid w:val="00CE1F65"/>
    <w:rsid w:val="00D46710"/>
    <w:rsid w:val="00D558D6"/>
    <w:rsid w:val="00D85906"/>
    <w:rsid w:val="00D86B6D"/>
    <w:rsid w:val="00DA217B"/>
    <w:rsid w:val="00DA65BA"/>
    <w:rsid w:val="00DB5D24"/>
    <w:rsid w:val="00DE7D0B"/>
    <w:rsid w:val="00DF4E55"/>
    <w:rsid w:val="00E018E8"/>
    <w:rsid w:val="00E25A3B"/>
    <w:rsid w:val="00E25BE0"/>
    <w:rsid w:val="00E2646F"/>
    <w:rsid w:val="00E501E5"/>
    <w:rsid w:val="00E51734"/>
    <w:rsid w:val="00E55F6B"/>
    <w:rsid w:val="00E61023"/>
    <w:rsid w:val="00E67F21"/>
    <w:rsid w:val="00E83AA0"/>
    <w:rsid w:val="00EC334E"/>
    <w:rsid w:val="00ED5E07"/>
    <w:rsid w:val="00EE24D8"/>
    <w:rsid w:val="00EE4803"/>
    <w:rsid w:val="00EE5374"/>
    <w:rsid w:val="00EF625F"/>
    <w:rsid w:val="00F27C13"/>
    <w:rsid w:val="00FA18A5"/>
    <w:rsid w:val="00FD1C1C"/>
    <w:rsid w:val="00FD3696"/>
    <w:rsid w:val="00FF1BC2"/>
    <w:rsid w:val="01052912"/>
    <w:rsid w:val="02DE6EBB"/>
    <w:rsid w:val="02E56F24"/>
    <w:rsid w:val="02F45867"/>
    <w:rsid w:val="02F82DE4"/>
    <w:rsid w:val="02FE6076"/>
    <w:rsid w:val="038C54E4"/>
    <w:rsid w:val="03C926DB"/>
    <w:rsid w:val="03E811F5"/>
    <w:rsid w:val="04597898"/>
    <w:rsid w:val="04CF6095"/>
    <w:rsid w:val="0556263F"/>
    <w:rsid w:val="056935CD"/>
    <w:rsid w:val="05832C2A"/>
    <w:rsid w:val="05833922"/>
    <w:rsid w:val="06117001"/>
    <w:rsid w:val="065C5F84"/>
    <w:rsid w:val="06C278B5"/>
    <w:rsid w:val="06E77C41"/>
    <w:rsid w:val="075151B2"/>
    <w:rsid w:val="07742EA5"/>
    <w:rsid w:val="07975B80"/>
    <w:rsid w:val="08087DBA"/>
    <w:rsid w:val="080A2EBF"/>
    <w:rsid w:val="085F360E"/>
    <w:rsid w:val="08AD7C99"/>
    <w:rsid w:val="08D65C03"/>
    <w:rsid w:val="09333501"/>
    <w:rsid w:val="099308B2"/>
    <w:rsid w:val="0A1B6C15"/>
    <w:rsid w:val="0A3827D4"/>
    <w:rsid w:val="0A76490C"/>
    <w:rsid w:val="0B482225"/>
    <w:rsid w:val="0B4C1521"/>
    <w:rsid w:val="0B886313"/>
    <w:rsid w:val="0BD02715"/>
    <w:rsid w:val="0BD420D0"/>
    <w:rsid w:val="0BE37935"/>
    <w:rsid w:val="0C060244"/>
    <w:rsid w:val="0C4A5EA0"/>
    <w:rsid w:val="0C785503"/>
    <w:rsid w:val="0C8904CB"/>
    <w:rsid w:val="0D0A2DD4"/>
    <w:rsid w:val="0D0B7276"/>
    <w:rsid w:val="0D5648B3"/>
    <w:rsid w:val="0DF103DA"/>
    <w:rsid w:val="0E445C8A"/>
    <w:rsid w:val="0F5C0C28"/>
    <w:rsid w:val="0F684B57"/>
    <w:rsid w:val="0F6C27D9"/>
    <w:rsid w:val="10107304"/>
    <w:rsid w:val="118975B0"/>
    <w:rsid w:val="118C5A18"/>
    <w:rsid w:val="12704669"/>
    <w:rsid w:val="12B8226C"/>
    <w:rsid w:val="14F2359E"/>
    <w:rsid w:val="15483721"/>
    <w:rsid w:val="154D1AB5"/>
    <w:rsid w:val="15525395"/>
    <w:rsid w:val="15AC3C7E"/>
    <w:rsid w:val="168F3D98"/>
    <w:rsid w:val="16D2667B"/>
    <w:rsid w:val="16F91FC6"/>
    <w:rsid w:val="17693981"/>
    <w:rsid w:val="17A0154D"/>
    <w:rsid w:val="18052E77"/>
    <w:rsid w:val="18161A9F"/>
    <w:rsid w:val="18273856"/>
    <w:rsid w:val="18534691"/>
    <w:rsid w:val="18787ADF"/>
    <w:rsid w:val="1A13394E"/>
    <w:rsid w:val="1A64092F"/>
    <w:rsid w:val="1AA72E46"/>
    <w:rsid w:val="1D9D7C95"/>
    <w:rsid w:val="1DC6338F"/>
    <w:rsid w:val="1DD22764"/>
    <w:rsid w:val="1EC27FFB"/>
    <w:rsid w:val="1F341754"/>
    <w:rsid w:val="1F723771"/>
    <w:rsid w:val="20640056"/>
    <w:rsid w:val="21731E30"/>
    <w:rsid w:val="219D6BEB"/>
    <w:rsid w:val="22635A7A"/>
    <w:rsid w:val="226B4005"/>
    <w:rsid w:val="228A52D3"/>
    <w:rsid w:val="22A14216"/>
    <w:rsid w:val="22BC1436"/>
    <w:rsid w:val="2475196A"/>
    <w:rsid w:val="24B61D27"/>
    <w:rsid w:val="24BD02CC"/>
    <w:rsid w:val="24BF01D0"/>
    <w:rsid w:val="25016CFC"/>
    <w:rsid w:val="2541447A"/>
    <w:rsid w:val="2570386E"/>
    <w:rsid w:val="25AE091C"/>
    <w:rsid w:val="25B9278F"/>
    <w:rsid w:val="260158AC"/>
    <w:rsid w:val="261048FB"/>
    <w:rsid w:val="263E5BF2"/>
    <w:rsid w:val="26900ED2"/>
    <w:rsid w:val="26B06FC9"/>
    <w:rsid w:val="26F05E9E"/>
    <w:rsid w:val="26FD51ED"/>
    <w:rsid w:val="273E5B72"/>
    <w:rsid w:val="27634175"/>
    <w:rsid w:val="27707B10"/>
    <w:rsid w:val="27715E45"/>
    <w:rsid w:val="280E3973"/>
    <w:rsid w:val="286C43AC"/>
    <w:rsid w:val="28B74802"/>
    <w:rsid w:val="28CC407F"/>
    <w:rsid w:val="291B7470"/>
    <w:rsid w:val="29BF6B0B"/>
    <w:rsid w:val="29E50ADA"/>
    <w:rsid w:val="29E565AB"/>
    <w:rsid w:val="2AB22E86"/>
    <w:rsid w:val="2B013173"/>
    <w:rsid w:val="2B0D6F83"/>
    <w:rsid w:val="2B0D6FF4"/>
    <w:rsid w:val="2B8D191A"/>
    <w:rsid w:val="2BED6A56"/>
    <w:rsid w:val="2C577E6D"/>
    <w:rsid w:val="2CD418C9"/>
    <w:rsid w:val="2E075211"/>
    <w:rsid w:val="2F59133A"/>
    <w:rsid w:val="2F63047E"/>
    <w:rsid w:val="30073A5F"/>
    <w:rsid w:val="305B5F1D"/>
    <w:rsid w:val="310E4131"/>
    <w:rsid w:val="31317D51"/>
    <w:rsid w:val="318669F5"/>
    <w:rsid w:val="31D9377A"/>
    <w:rsid w:val="31D945ED"/>
    <w:rsid w:val="32221084"/>
    <w:rsid w:val="32366270"/>
    <w:rsid w:val="32475C6F"/>
    <w:rsid w:val="332D2A48"/>
    <w:rsid w:val="3356210E"/>
    <w:rsid w:val="33B331DE"/>
    <w:rsid w:val="34200AAA"/>
    <w:rsid w:val="348803CC"/>
    <w:rsid w:val="34E645EB"/>
    <w:rsid w:val="350A333F"/>
    <w:rsid w:val="35AA3EE4"/>
    <w:rsid w:val="35BA6B10"/>
    <w:rsid w:val="35C64411"/>
    <w:rsid w:val="368857DA"/>
    <w:rsid w:val="36AA4294"/>
    <w:rsid w:val="36E824FA"/>
    <w:rsid w:val="37972EC4"/>
    <w:rsid w:val="37C6262D"/>
    <w:rsid w:val="380A61F4"/>
    <w:rsid w:val="381653FD"/>
    <w:rsid w:val="381B660B"/>
    <w:rsid w:val="38520402"/>
    <w:rsid w:val="3A0B655E"/>
    <w:rsid w:val="3A4E7EB0"/>
    <w:rsid w:val="3B9652C2"/>
    <w:rsid w:val="3CAA3376"/>
    <w:rsid w:val="3CC03E16"/>
    <w:rsid w:val="3DD155F1"/>
    <w:rsid w:val="3DE9662D"/>
    <w:rsid w:val="3E5B0414"/>
    <w:rsid w:val="3E86000C"/>
    <w:rsid w:val="3F4D0CE9"/>
    <w:rsid w:val="3F637DD9"/>
    <w:rsid w:val="40C96B6F"/>
    <w:rsid w:val="41456AA2"/>
    <w:rsid w:val="41E50C28"/>
    <w:rsid w:val="42E163F2"/>
    <w:rsid w:val="4303795C"/>
    <w:rsid w:val="43581F41"/>
    <w:rsid w:val="440710C4"/>
    <w:rsid w:val="44230B62"/>
    <w:rsid w:val="44367E2B"/>
    <w:rsid w:val="455F61EE"/>
    <w:rsid w:val="45953BF9"/>
    <w:rsid w:val="45AB0955"/>
    <w:rsid w:val="45AF46FD"/>
    <w:rsid w:val="45F45C41"/>
    <w:rsid w:val="462431C5"/>
    <w:rsid w:val="47B0610F"/>
    <w:rsid w:val="481A73D7"/>
    <w:rsid w:val="4836609A"/>
    <w:rsid w:val="490C265F"/>
    <w:rsid w:val="49595D7B"/>
    <w:rsid w:val="499140BE"/>
    <w:rsid w:val="49C348F3"/>
    <w:rsid w:val="49E461D7"/>
    <w:rsid w:val="49E72ABF"/>
    <w:rsid w:val="49F93CCA"/>
    <w:rsid w:val="4B636E68"/>
    <w:rsid w:val="4BD8618F"/>
    <w:rsid w:val="4C784D76"/>
    <w:rsid w:val="4D5E57EB"/>
    <w:rsid w:val="4D75441B"/>
    <w:rsid w:val="4D804334"/>
    <w:rsid w:val="4DD53AE6"/>
    <w:rsid w:val="4DFA7F8B"/>
    <w:rsid w:val="4E701B37"/>
    <w:rsid w:val="4FA5004C"/>
    <w:rsid w:val="507B68D9"/>
    <w:rsid w:val="51114222"/>
    <w:rsid w:val="511477B5"/>
    <w:rsid w:val="51B15582"/>
    <w:rsid w:val="51E909F0"/>
    <w:rsid w:val="51FE13CF"/>
    <w:rsid w:val="533A42F2"/>
    <w:rsid w:val="53525440"/>
    <w:rsid w:val="53AE2320"/>
    <w:rsid w:val="53CA310B"/>
    <w:rsid w:val="55146A1B"/>
    <w:rsid w:val="554B7C38"/>
    <w:rsid w:val="5589353E"/>
    <w:rsid w:val="55A3400F"/>
    <w:rsid w:val="55F52812"/>
    <w:rsid w:val="56074BC4"/>
    <w:rsid w:val="56324D9B"/>
    <w:rsid w:val="565E5FA9"/>
    <w:rsid w:val="56C06572"/>
    <w:rsid w:val="56FA6DB6"/>
    <w:rsid w:val="57B54C57"/>
    <w:rsid w:val="57D4431F"/>
    <w:rsid w:val="57EC6E02"/>
    <w:rsid w:val="58D01279"/>
    <w:rsid w:val="58D354A2"/>
    <w:rsid w:val="592B5B5A"/>
    <w:rsid w:val="594E0C14"/>
    <w:rsid w:val="595679E8"/>
    <w:rsid w:val="596646BA"/>
    <w:rsid w:val="5A9A0811"/>
    <w:rsid w:val="5AB649BA"/>
    <w:rsid w:val="5BF51DEE"/>
    <w:rsid w:val="5BFE6DD6"/>
    <w:rsid w:val="5C0C052C"/>
    <w:rsid w:val="5C2D6CBC"/>
    <w:rsid w:val="5C572203"/>
    <w:rsid w:val="5CA85C63"/>
    <w:rsid w:val="5CBB1B78"/>
    <w:rsid w:val="5CFD4525"/>
    <w:rsid w:val="5EB252BF"/>
    <w:rsid w:val="5FA40367"/>
    <w:rsid w:val="6028062A"/>
    <w:rsid w:val="606B3D0F"/>
    <w:rsid w:val="60F51EF3"/>
    <w:rsid w:val="611C5556"/>
    <w:rsid w:val="613A5B76"/>
    <w:rsid w:val="61A47303"/>
    <w:rsid w:val="62AF60BA"/>
    <w:rsid w:val="62CE6F52"/>
    <w:rsid w:val="62F27950"/>
    <w:rsid w:val="63546160"/>
    <w:rsid w:val="640D2244"/>
    <w:rsid w:val="645308E9"/>
    <w:rsid w:val="649F6F89"/>
    <w:rsid w:val="64D80540"/>
    <w:rsid w:val="654E1683"/>
    <w:rsid w:val="66055079"/>
    <w:rsid w:val="66CE3C80"/>
    <w:rsid w:val="677B7253"/>
    <w:rsid w:val="67CC2F83"/>
    <w:rsid w:val="68264723"/>
    <w:rsid w:val="68ED29E7"/>
    <w:rsid w:val="690074DE"/>
    <w:rsid w:val="692B1A27"/>
    <w:rsid w:val="693F63E3"/>
    <w:rsid w:val="69550D3E"/>
    <w:rsid w:val="69EA4DEB"/>
    <w:rsid w:val="6A7B171E"/>
    <w:rsid w:val="6ABE08EB"/>
    <w:rsid w:val="6AC534B8"/>
    <w:rsid w:val="6BB22A33"/>
    <w:rsid w:val="6BEF6CB7"/>
    <w:rsid w:val="6C1825D5"/>
    <w:rsid w:val="6C5C6804"/>
    <w:rsid w:val="6CD92C23"/>
    <w:rsid w:val="6D503A3A"/>
    <w:rsid w:val="6D86476C"/>
    <w:rsid w:val="6D983679"/>
    <w:rsid w:val="6DE35AA9"/>
    <w:rsid w:val="6E1A1642"/>
    <w:rsid w:val="6E1B0BD4"/>
    <w:rsid w:val="6E3A41E4"/>
    <w:rsid w:val="6E4C2A0A"/>
    <w:rsid w:val="6E6508B3"/>
    <w:rsid w:val="6ECB7DD2"/>
    <w:rsid w:val="6EDC018F"/>
    <w:rsid w:val="6EF17676"/>
    <w:rsid w:val="6FEC1DAE"/>
    <w:rsid w:val="6FFB48F8"/>
    <w:rsid w:val="705604C3"/>
    <w:rsid w:val="708C30BC"/>
    <w:rsid w:val="70CC118C"/>
    <w:rsid w:val="70FF3672"/>
    <w:rsid w:val="713934E2"/>
    <w:rsid w:val="71461035"/>
    <w:rsid w:val="715B13F5"/>
    <w:rsid w:val="718B4C31"/>
    <w:rsid w:val="71AE04BF"/>
    <w:rsid w:val="71B96608"/>
    <w:rsid w:val="71F73EF0"/>
    <w:rsid w:val="72131D55"/>
    <w:rsid w:val="72384734"/>
    <w:rsid w:val="723D0EEB"/>
    <w:rsid w:val="726A1DA6"/>
    <w:rsid w:val="72BD7BE6"/>
    <w:rsid w:val="72D70695"/>
    <w:rsid w:val="733C73E5"/>
    <w:rsid w:val="733C7D69"/>
    <w:rsid w:val="73843011"/>
    <w:rsid w:val="73AF270B"/>
    <w:rsid w:val="744E564F"/>
    <w:rsid w:val="749B3D3C"/>
    <w:rsid w:val="74D65A4E"/>
    <w:rsid w:val="7529484E"/>
    <w:rsid w:val="752B4572"/>
    <w:rsid w:val="754852DA"/>
    <w:rsid w:val="75520775"/>
    <w:rsid w:val="759E5489"/>
    <w:rsid w:val="7647387B"/>
    <w:rsid w:val="764849F7"/>
    <w:rsid w:val="76BA3975"/>
    <w:rsid w:val="76DB1E0E"/>
    <w:rsid w:val="77723041"/>
    <w:rsid w:val="77C75B25"/>
    <w:rsid w:val="78350435"/>
    <w:rsid w:val="784870D5"/>
    <w:rsid w:val="786F3914"/>
    <w:rsid w:val="78D1434D"/>
    <w:rsid w:val="78E305E2"/>
    <w:rsid w:val="79434A8F"/>
    <w:rsid w:val="7A4F0D15"/>
    <w:rsid w:val="7B6C5438"/>
    <w:rsid w:val="7BD2218D"/>
    <w:rsid w:val="7D194189"/>
    <w:rsid w:val="7D7A30EF"/>
    <w:rsid w:val="7E724848"/>
    <w:rsid w:val="7EC516A2"/>
    <w:rsid w:val="7ECF6DD9"/>
    <w:rsid w:val="7EFA628B"/>
    <w:rsid w:val="7F084409"/>
    <w:rsid w:val="7F6C1B8A"/>
    <w:rsid w:val="7FF94C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14951F02"/>
  <w15:docId w15:val="{D390B853-D2DC-C04F-8F3C-2269D2851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50401"/>
    <w:pPr>
      <w:widowControl w:val="0"/>
      <w:jc w:val="both"/>
    </w:pPr>
    <w:rPr>
      <w:kern w:val="10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250401"/>
    <w:pPr>
      <w:jc w:val="left"/>
    </w:pPr>
  </w:style>
  <w:style w:type="paragraph" w:styleId="a4">
    <w:name w:val="Body Text"/>
    <w:basedOn w:val="a"/>
    <w:qFormat/>
    <w:rsid w:val="00250401"/>
    <w:pPr>
      <w:spacing w:before="180" w:after="180"/>
    </w:pPr>
  </w:style>
  <w:style w:type="paragraph" w:styleId="a5">
    <w:name w:val="Balloon Text"/>
    <w:basedOn w:val="a"/>
    <w:link w:val="a6"/>
    <w:qFormat/>
    <w:rsid w:val="00250401"/>
    <w:rPr>
      <w:sz w:val="18"/>
      <w:szCs w:val="18"/>
    </w:rPr>
  </w:style>
  <w:style w:type="paragraph" w:styleId="a7">
    <w:name w:val="footer"/>
    <w:basedOn w:val="a"/>
    <w:qFormat/>
    <w:rsid w:val="0025040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qFormat/>
    <w:rsid w:val="0025040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9">
    <w:name w:val="Normal (Web)"/>
    <w:basedOn w:val="a"/>
    <w:uiPriority w:val="99"/>
    <w:unhideWhenUsed/>
    <w:qFormat/>
    <w:rsid w:val="002504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a">
    <w:name w:val="Table Grid"/>
    <w:basedOn w:val="a1"/>
    <w:qFormat/>
    <w:rsid w:val="0025040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qFormat/>
    <w:rsid w:val="00250401"/>
    <w:rPr>
      <w:sz w:val="21"/>
      <w:szCs w:val="21"/>
    </w:rPr>
  </w:style>
  <w:style w:type="paragraph" w:styleId="ac">
    <w:name w:val="List Paragraph"/>
    <w:basedOn w:val="a"/>
    <w:uiPriority w:val="99"/>
    <w:unhideWhenUsed/>
    <w:qFormat/>
    <w:rsid w:val="00250401"/>
    <w:pPr>
      <w:ind w:firstLineChars="200" w:firstLine="420"/>
    </w:pPr>
  </w:style>
  <w:style w:type="character" w:styleId="ad">
    <w:name w:val="Placeholder Text"/>
    <w:basedOn w:val="a0"/>
    <w:uiPriority w:val="99"/>
    <w:unhideWhenUsed/>
    <w:qFormat/>
    <w:rsid w:val="00250401"/>
    <w:rPr>
      <w:color w:val="808080"/>
    </w:rPr>
  </w:style>
  <w:style w:type="character" w:customStyle="1" w:styleId="a6">
    <w:name w:val="批注框文本 字符"/>
    <w:basedOn w:val="a0"/>
    <w:link w:val="a5"/>
    <w:qFormat/>
    <w:rsid w:val="00250401"/>
    <w:rPr>
      <w:kern w:val="2"/>
      <w:sz w:val="18"/>
      <w:szCs w:val="18"/>
    </w:rPr>
  </w:style>
  <w:style w:type="character" w:customStyle="1" w:styleId="font21">
    <w:name w:val="font21"/>
    <w:basedOn w:val="a0"/>
    <w:qFormat/>
    <w:rsid w:val="00250401"/>
    <w:rPr>
      <w:rFonts w:ascii="宋体" w:eastAsia="宋体" w:hAnsi="宋体" w:cs="宋体" w:hint="eastAsia"/>
      <w:color w:val="000000"/>
      <w:sz w:val="32"/>
      <w:szCs w:val="32"/>
      <w:u w:val="none"/>
    </w:rPr>
  </w:style>
  <w:style w:type="character" w:customStyle="1" w:styleId="font41">
    <w:name w:val="font41"/>
    <w:basedOn w:val="a0"/>
    <w:qFormat/>
    <w:rsid w:val="00250401"/>
    <w:rPr>
      <w:rFonts w:ascii="宋体" w:eastAsia="宋体" w:hAnsi="宋体" w:cs="宋体" w:hint="eastAsia"/>
      <w:color w:val="000000"/>
      <w:sz w:val="32"/>
      <w:szCs w:val="32"/>
      <w:u w:val="none"/>
    </w:rPr>
  </w:style>
  <w:style w:type="character" w:customStyle="1" w:styleId="font11">
    <w:name w:val="font11"/>
    <w:basedOn w:val="a0"/>
    <w:qFormat/>
    <w:rsid w:val="00250401"/>
    <w:rPr>
      <w:rFonts w:ascii="Times New Roman" w:hAnsi="Times New Roman" w:cs="Times New Roman" w:hint="default"/>
      <w:color w:val="000000"/>
      <w:sz w:val="32"/>
      <w:szCs w:val="32"/>
      <w:u w:val="none"/>
    </w:rPr>
  </w:style>
  <w:style w:type="paragraph" w:customStyle="1" w:styleId="1">
    <w:name w:val="修订1"/>
    <w:hidden/>
    <w:uiPriority w:val="99"/>
    <w:unhideWhenUsed/>
    <w:qFormat/>
    <w:rsid w:val="00250401"/>
    <w:rPr>
      <w:kern w:val="10"/>
      <w:sz w:val="21"/>
      <w:szCs w:val="22"/>
    </w:rPr>
  </w:style>
  <w:style w:type="paragraph" w:customStyle="1" w:styleId="FirstParagraph">
    <w:name w:val="First Paragraph"/>
    <w:basedOn w:val="a4"/>
    <w:next w:val="a4"/>
    <w:qFormat/>
    <w:rsid w:val="00250401"/>
  </w:style>
  <w:style w:type="paragraph" w:customStyle="1" w:styleId="Compact">
    <w:name w:val="Compact"/>
    <w:basedOn w:val="a4"/>
    <w:qFormat/>
    <w:rsid w:val="00250401"/>
    <w:pPr>
      <w:spacing w:before="36" w:after="36"/>
    </w:pPr>
  </w:style>
  <w:style w:type="table" w:customStyle="1" w:styleId="Table">
    <w:name w:val="Table"/>
    <w:semiHidden/>
    <w:unhideWhenUsed/>
    <w:qFormat/>
    <w:rsid w:val="00250401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5A313-76DE-684D-AA47-9B95DC583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2268</TotalTime>
  <Pages>5</Pages>
  <Words>532</Words>
  <Characters>3037</Characters>
  <Application>Microsoft Office Word</Application>
  <DocSecurity>0</DocSecurity>
  <Lines>25</Lines>
  <Paragraphs>7</Paragraphs>
  <ScaleCrop>false</ScaleCrop>
  <Company>Microsoft</Company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hebinbing</dc:creator>
  <cp:lastModifiedBy>Microsoft Office User</cp:lastModifiedBy>
  <cp:revision>87</cp:revision>
  <dcterms:created xsi:type="dcterms:W3CDTF">2024-08-27T16:16:00Z</dcterms:created>
  <dcterms:modified xsi:type="dcterms:W3CDTF">2025-06-25T09:31:00Z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2052-11.8.2.12265</vt:lpwstr>
  </property>
  <property fmtid="{D5CDD505-2E9C-101B-9397-08002B2CF9AE}" pid="3" name="ICV">
    <vt:lpwstr>DB364903D05A4B0C96B35537093CA3B8_12</vt:lpwstr>
  </property>
  <property fmtid="{D5CDD505-2E9C-101B-9397-08002B2CF9AE}" pid="4" name="MTWinEqns">
    <vt:bool>true</vt:bool>
  </property>
</Properties>
</file>